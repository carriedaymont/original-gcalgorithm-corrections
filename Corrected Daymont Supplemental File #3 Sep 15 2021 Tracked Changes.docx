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B59A8" w14:textId="77777777" w:rsidR="002B416B" w:rsidRPr="00040AD1" w:rsidRDefault="002B416B" w:rsidP="000E2F78">
      <w:pPr>
        <w:ind w:left="720"/>
        <w:rPr>
          <w:rFonts w:ascii="Times New Roman" w:hAnsi="Times New Roman" w:cs="Times New Roman"/>
        </w:rPr>
      </w:pPr>
    </w:p>
    <w:p w14:paraId="4BE9A7FD" w14:textId="49E70122" w:rsidR="002B416B" w:rsidRDefault="00B2120C" w:rsidP="00F86724">
      <w:pPr>
        <w:ind w:left="360"/>
        <w:rPr>
          <w:rFonts w:ascii="Times New Roman" w:hAnsi="Times New Roman" w:cs="Times New Roman"/>
          <w:b/>
        </w:rPr>
      </w:pPr>
      <w:r>
        <w:rPr>
          <w:rFonts w:ascii="Times New Roman" w:hAnsi="Times New Roman" w:cs="Times New Roman"/>
          <w:b/>
        </w:rPr>
        <w:t xml:space="preserve">Growth </w:t>
      </w:r>
      <w:r w:rsidR="00E72B5D">
        <w:rPr>
          <w:rFonts w:ascii="Times New Roman" w:hAnsi="Times New Roman" w:cs="Times New Roman"/>
          <w:b/>
        </w:rPr>
        <w:t xml:space="preserve">Data Cleaning </w:t>
      </w:r>
      <w:r w:rsidR="00F86724" w:rsidRPr="00B2120C">
        <w:rPr>
          <w:rFonts w:ascii="Times New Roman" w:hAnsi="Times New Roman" w:cs="Times New Roman"/>
          <w:b/>
        </w:rPr>
        <w:t xml:space="preserve">Code </w:t>
      </w:r>
      <w:r>
        <w:rPr>
          <w:rFonts w:ascii="Times New Roman" w:hAnsi="Times New Roman" w:cs="Times New Roman"/>
          <w:b/>
        </w:rPr>
        <w:t>Instructions</w:t>
      </w:r>
    </w:p>
    <w:p w14:paraId="19DB3A2F" w14:textId="77777777" w:rsidR="00F86724" w:rsidRDefault="00F86724" w:rsidP="000E2F78">
      <w:pPr>
        <w:ind w:left="720"/>
        <w:rPr>
          <w:rFonts w:ascii="Times New Roman" w:hAnsi="Times New Roman" w:cs="Times New Roman"/>
          <w:b/>
        </w:rPr>
      </w:pPr>
    </w:p>
    <w:p w14:paraId="4787D671" w14:textId="001E8A6E" w:rsidR="00B90F64" w:rsidRPr="00B90F64" w:rsidRDefault="00F86724" w:rsidP="00B90F64">
      <w:pPr>
        <w:ind w:left="360"/>
        <w:rPr>
          <w:rFonts w:ascii="Times New Roman" w:hAnsi="Times New Roman" w:cs="Times New Roman"/>
          <w:lang w:val="en-US"/>
        </w:rPr>
      </w:pPr>
      <w:r>
        <w:rPr>
          <w:rFonts w:ascii="Times New Roman" w:hAnsi="Times New Roman" w:cs="Times New Roman"/>
        </w:rPr>
        <w:t xml:space="preserve">This is a description of the Stata code for the purposes of documentation and translating it </w:t>
      </w:r>
      <w:r w:rsidR="00B2120C">
        <w:rPr>
          <w:rFonts w:ascii="Times New Roman" w:hAnsi="Times New Roman" w:cs="Times New Roman"/>
        </w:rPr>
        <w:t xml:space="preserve">for </w:t>
      </w:r>
      <w:r>
        <w:rPr>
          <w:rFonts w:ascii="Times New Roman" w:hAnsi="Times New Roman" w:cs="Times New Roman"/>
        </w:rPr>
        <w:t xml:space="preserve">other </w:t>
      </w:r>
      <w:r w:rsidR="00B2120C">
        <w:rPr>
          <w:rFonts w:ascii="Times New Roman" w:hAnsi="Times New Roman" w:cs="Times New Roman"/>
        </w:rPr>
        <w:t>statistical software</w:t>
      </w:r>
      <w:r>
        <w:rPr>
          <w:rFonts w:ascii="Times New Roman" w:hAnsi="Times New Roman" w:cs="Times New Roman"/>
        </w:rPr>
        <w:t>. The numbered headings correspond to</w:t>
      </w:r>
      <w:r w:rsidR="00B2120C">
        <w:rPr>
          <w:rFonts w:ascii="Times New Roman" w:hAnsi="Times New Roman" w:cs="Times New Roman"/>
        </w:rPr>
        <w:t xml:space="preserve"> the headings in the Stata code, and the text of these instructions are in the corresponding sections of the R code. </w:t>
      </w:r>
      <w:r w:rsidR="00B90F64" w:rsidRPr="00B90F64">
        <w:rPr>
          <w:rFonts w:ascii="Times New Roman" w:hAnsi="Times New Roman" w:cs="Times New Roman"/>
          <w:lang w:val="en-US"/>
        </w:rPr>
        <w:t xml:space="preserve">The following reference datasets needed to run the algorithm are available in Supplemental File #4: </w:t>
      </w:r>
      <w:proofErr w:type="spellStart"/>
      <w:r w:rsidR="00B90F64" w:rsidRPr="00B90F64">
        <w:rPr>
          <w:rFonts w:ascii="Times New Roman" w:hAnsi="Times New Roman" w:cs="Times New Roman"/>
          <w:lang w:val="en-US"/>
        </w:rPr>
        <w:t>growthfile_cdc_ext</w:t>
      </w:r>
      <w:proofErr w:type="spellEnd"/>
      <w:r w:rsidR="00B90F64" w:rsidRPr="00B90F64">
        <w:rPr>
          <w:rFonts w:ascii="Times New Roman" w:hAnsi="Times New Roman" w:cs="Times New Roman"/>
          <w:lang w:val="en-US"/>
        </w:rPr>
        <w:t xml:space="preserve">, </w:t>
      </w:r>
      <w:proofErr w:type="spellStart"/>
      <w:r w:rsidR="00B90F64" w:rsidRPr="00B90F64">
        <w:rPr>
          <w:rFonts w:ascii="Times New Roman" w:hAnsi="Times New Roman" w:cs="Times New Roman"/>
          <w:lang w:val="en-US"/>
        </w:rPr>
        <w:t>tanner_ht_vel_rev</w:t>
      </w:r>
      <w:proofErr w:type="spellEnd"/>
      <w:r w:rsidR="00B90F64" w:rsidRPr="00B90F64">
        <w:rPr>
          <w:rFonts w:ascii="Times New Roman" w:hAnsi="Times New Roman" w:cs="Times New Roman"/>
          <w:lang w:val="en-US"/>
        </w:rPr>
        <w:t>, who_ht_vel_3sd, who_ht_maxvel_3sd.</w:t>
      </w:r>
    </w:p>
    <w:p w14:paraId="0A53DD5E" w14:textId="7247CCC7" w:rsidR="00F86724" w:rsidRPr="00CD4A67" w:rsidRDefault="00F86724" w:rsidP="00CD4A67">
      <w:pPr>
        <w:ind w:left="360"/>
        <w:rPr>
          <w:rFonts w:ascii="Times New Roman" w:hAnsi="Times New Roman" w:cs="Times New Roman"/>
          <w:lang w:val="en-US"/>
        </w:rPr>
      </w:pPr>
    </w:p>
    <w:p w14:paraId="3B3FB6EB" w14:textId="77777777" w:rsidR="00823AEA" w:rsidRPr="00040AD1" w:rsidRDefault="00823AEA" w:rsidP="000E2F78">
      <w:pPr>
        <w:ind w:left="720"/>
        <w:rPr>
          <w:rFonts w:ascii="Times New Roman" w:hAnsi="Times New Roman" w:cs="Times New Roman"/>
        </w:rPr>
      </w:pPr>
    </w:p>
    <w:p w14:paraId="16593A9A" w14:textId="77777777" w:rsidR="00E058F6" w:rsidRPr="0009793E" w:rsidRDefault="00E058F6" w:rsidP="00DB3940">
      <w:pPr>
        <w:pStyle w:val="ListParagraph"/>
        <w:numPr>
          <w:ilvl w:val="0"/>
          <w:numId w:val="29"/>
        </w:numPr>
        <w:rPr>
          <w:rFonts w:ascii="Times New Roman" w:hAnsi="Times New Roman" w:cs="Times New Roman"/>
          <w:b/>
        </w:rPr>
      </w:pPr>
      <w:r w:rsidRPr="0009793E">
        <w:rPr>
          <w:rFonts w:ascii="Times New Roman" w:hAnsi="Times New Roman" w:cs="Times New Roman"/>
          <w:b/>
        </w:rPr>
        <w:t>General principles</w:t>
      </w:r>
    </w:p>
    <w:p w14:paraId="00E8E83F" w14:textId="77777777" w:rsidR="0009793E" w:rsidRDefault="0009793E" w:rsidP="00DB3940">
      <w:pPr>
        <w:pStyle w:val="ListParagraph"/>
        <w:numPr>
          <w:ilvl w:val="1"/>
          <w:numId w:val="29"/>
        </w:numPr>
        <w:rPr>
          <w:rFonts w:ascii="Times New Roman" w:hAnsi="Times New Roman" w:cs="Times New Roman"/>
        </w:rPr>
      </w:pPr>
      <w:r w:rsidRPr="0009793E">
        <w:rPr>
          <w:rFonts w:ascii="Times New Roman" w:hAnsi="Times New Roman" w:cs="Times New Roman"/>
        </w:rPr>
        <w:t xml:space="preserve">Variables are bolded and in red the first time they are mentioned if they should be kept through subsequent steps, otherwise they should be dropped at the end of a step and recalculated if they come up again in a new step. </w:t>
      </w:r>
    </w:p>
    <w:p w14:paraId="4C2D26A3" w14:textId="02225C7B" w:rsidR="0009793E" w:rsidRPr="0009793E" w:rsidRDefault="0009793E" w:rsidP="00DB3940">
      <w:pPr>
        <w:pStyle w:val="ListParagraph"/>
        <w:numPr>
          <w:ilvl w:val="1"/>
          <w:numId w:val="29"/>
        </w:numPr>
        <w:rPr>
          <w:rFonts w:ascii="Times New Roman" w:hAnsi="Times New Roman" w:cs="Times New Roman"/>
        </w:rPr>
      </w:pPr>
      <w:r w:rsidRPr="0009793E">
        <w:rPr>
          <w:rFonts w:ascii="Times New Roman" w:hAnsi="Times New Roman" w:cs="Times New Roman"/>
        </w:rPr>
        <w:t xml:space="preserve">When a variable is listed as </w:t>
      </w:r>
      <w:proofErr w:type="spellStart"/>
      <w:r w:rsidRPr="0009793E">
        <w:rPr>
          <w:rFonts w:ascii="Times New Roman" w:hAnsi="Times New Roman" w:cs="Times New Roman"/>
        </w:rPr>
        <w:t>varname</w:t>
      </w:r>
      <w:proofErr w:type="spellEnd"/>
      <w:r w:rsidRPr="0009793E">
        <w:rPr>
          <w:rFonts w:ascii="Times New Roman" w:hAnsi="Times New Roman" w:cs="Times New Roman"/>
        </w:rPr>
        <w:t xml:space="preserve">_* that indicates that there are two separate variables: </w:t>
      </w:r>
      <w:proofErr w:type="spellStart"/>
      <w:r w:rsidRPr="0009793E">
        <w:rPr>
          <w:rFonts w:ascii="Times New Roman" w:hAnsi="Times New Roman" w:cs="Times New Roman"/>
        </w:rPr>
        <w:t>varname_wt</w:t>
      </w:r>
      <w:proofErr w:type="spellEnd"/>
      <w:r w:rsidRPr="0009793E">
        <w:rPr>
          <w:rFonts w:ascii="Times New Roman" w:hAnsi="Times New Roman" w:cs="Times New Roman"/>
        </w:rPr>
        <w:t xml:space="preserve"> and </w:t>
      </w:r>
      <w:proofErr w:type="spellStart"/>
      <w:r w:rsidRPr="0009793E">
        <w:rPr>
          <w:rFonts w:ascii="Times New Roman" w:hAnsi="Times New Roman" w:cs="Times New Roman"/>
        </w:rPr>
        <w:t>varname_ht</w:t>
      </w:r>
      <w:proofErr w:type="spellEnd"/>
      <w:r w:rsidRPr="0009793E">
        <w:rPr>
          <w:rFonts w:ascii="Times New Roman" w:hAnsi="Times New Roman" w:cs="Times New Roman"/>
        </w:rPr>
        <w:t xml:space="preserve">, and that the description or instruction applies to both of them. </w:t>
      </w:r>
    </w:p>
    <w:p w14:paraId="7829E8A1" w14:textId="77777777" w:rsidR="00E058F6" w:rsidRPr="00040AD1" w:rsidRDefault="00E058F6" w:rsidP="00DB3940">
      <w:pPr>
        <w:pStyle w:val="ListParagraph"/>
        <w:numPr>
          <w:ilvl w:val="1"/>
          <w:numId w:val="29"/>
        </w:numPr>
        <w:rPr>
          <w:rFonts w:ascii="Times New Roman" w:hAnsi="Times New Roman" w:cs="Times New Roman"/>
        </w:rPr>
      </w:pPr>
      <w:r w:rsidRPr="00040AD1">
        <w:rPr>
          <w:rFonts w:ascii="Times New Roman" w:hAnsi="Times New Roman" w:cs="Times New Roman"/>
        </w:rPr>
        <w:t>All steps are done separately for each parameter unless otherwise noted</w:t>
      </w:r>
    </w:p>
    <w:p w14:paraId="725859B8" w14:textId="77777777" w:rsidR="004D22EB" w:rsidRDefault="004D22EB" w:rsidP="00DB3940">
      <w:pPr>
        <w:pStyle w:val="ListParagraph"/>
        <w:numPr>
          <w:ilvl w:val="1"/>
          <w:numId w:val="29"/>
        </w:numPr>
        <w:rPr>
          <w:rFonts w:ascii="Times New Roman" w:hAnsi="Times New Roman" w:cs="Times New Roman"/>
        </w:rPr>
      </w:pPr>
      <w:r w:rsidRPr="00040AD1">
        <w:rPr>
          <w:rFonts w:ascii="Times New Roman" w:hAnsi="Times New Roman" w:cs="Times New Roman"/>
        </w:rPr>
        <w:t xml:space="preserve">You will need to set up a method for keeping track of whether a value is missing or excluded (and in what step). I use variables called </w:t>
      </w:r>
      <w:proofErr w:type="spellStart"/>
      <w:r w:rsidRPr="00040AD1">
        <w:rPr>
          <w:rFonts w:ascii="Times New Roman" w:hAnsi="Times New Roman" w:cs="Times New Roman"/>
          <w:b/>
          <w:color w:val="FF0000"/>
        </w:rPr>
        <w:t>exc</w:t>
      </w:r>
      <w:proofErr w:type="spellEnd"/>
      <w:r w:rsidRPr="00040AD1">
        <w:rPr>
          <w:rFonts w:ascii="Times New Roman" w:hAnsi="Times New Roman" w:cs="Times New Roman"/>
          <w:b/>
          <w:color w:val="FF0000"/>
        </w:rPr>
        <w:t>_*</w:t>
      </w:r>
      <w:r w:rsidRPr="00040AD1">
        <w:rPr>
          <w:rFonts w:ascii="Times New Roman" w:hAnsi="Times New Roman" w:cs="Times New Roman"/>
        </w:rPr>
        <w:t xml:space="preserve"> that are =0 if a value is to be included, =</w:t>
      </w:r>
      <w:r w:rsidRPr="00DD3175">
        <w:rPr>
          <w:rFonts w:ascii="Times New Roman" w:hAnsi="Times New Roman" w:cs="Times New Roman"/>
        </w:rPr>
        <w:t xml:space="preserve">1 </w:t>
      </w:r>
      <w:r w:rsidRPr="00040AD1">
        <w:rPr>
          <w:rFonts w:ascii="Times New Roman" w:hAnsi="Times New Roman" w:cs="Times New Roman"/>
        </w:rPr>
        <w:t xml:space="preserve">if missing, and =2 or higher if it is to be excluded, with each number indicating a different step. I also set up parameter-specific </w:t>
      </w:r>
      <w:proofErr w:type="spellStart"/>
      <w:r w:rsidRPr="00040AD1">
        <w:rPr>
          <w:rFonts w:ascii="Times New Roman" w:hAnsi="Times New Roman" w:cs="Times New Roman"/>
          <w:b/>
          <w:color w:val="FF0000"/>
        </w:rPr>
        <w:t>subjid</w:t>
      </w:r>
      <w:proofErr w:type="spellEnd"/>
      <w:r w:rsidRPr="00040AD1">
        <w:rPr>
          <w:rFonts w:ascii="Times New Roman" w:hAnsi="Times New Roman" w:cs="Times New Roman"/>
          <w:b/>
          <w:color w:val="FF0000"/>
        </w:rPr>
        <w:t>_*</w:t>
      </w:r>
      <w:r w:rsidRPr="00040AD1">
        <w:rPr>
          <w:rFonts w:ascii="Times New Roman" w:hAnsi="Times New Roman" w:cs="Times New Roman"/>
        </w:rPr>
        <w:t xml:space="preserve"> variables that are = to </w:t>
      </w:r>
      <w:proofErr w:type="spellStart"/>
      <w:r w:rsidRPr="00040AD1">
        <w:rPr>
          <w:rFonts w:ascii="Times New Roman" w:hAnsi="Times New Roman" w:cs="Times New Roman"/>
        </w:rPr>
        <w:t>subjid</w:t>
      </w:r>
      <w:proofErr w:type="spellEnd"/>
      <w:r w:rsidRPr="00040AD1">
        <w:rPr>
          <w:rFonts w:ascii="Times New Roman" w:hAnsi="Times New Roman" w:cs="Times New Roman"/>
        </w:rPr>
        <w:t xml:space="preserve"> for included values and are blank if the value is missing or should be excluded. These </w:t>
      </w:r>
      <w:proofErr w:type="spellStart"/>
      <w:r w:rsidRPr="00040AD1">
        <w:rPr>
          <w:rFonts w:ascii="Times New Roman" w:hAnsi="Times New Roman" w:cs="Times New Roman"/>
        </w:rPr>
        <w:t>subjid</w:t>
      </w:r>
      <w:proofErr w:type="spellEnd"/>
      <w:r w:rsidRPr="00040AD1">
        <w:rPr>
          <w:rFonts w:ascii="Times New Roman" w:hAnsi="Times New Roman" w:cs="Times New Roman"/>
        </w:rPr>
        <w:t xml:space="preserve">_* variables need to be updated with each step. </w:t>
      </w:r>
    </w:p>
    <w:p w14:paraId="4D76F6FA" w14:textId="52923981" w:rsidR="004D22EB" w:rsidRPr="004D22EB" w:rsidRDefault="004D22EB" w:rsidP="00DB3940">
      <w:pPr>
        <w:pStyle w:val="ListParagraph"/>
        <w:numPr>
          <w:ilvl w:val="1"/>
          <w:numId w:val="29"/>
        </w:numPr>
        <w:rPr>
          <w:rFonts w:ascii="Times New Roman" w:hAnsi="Times New Roman" w:cs="Times New Roman"/>
        </w:rPr>
      </w:pPr>
      <w:r w:rsidRPr="00040AD1">
        <w:rPr>
          <w:rFonts w:ascii="Times New Roman" w:hAnsi="Times New Roman" w:cs="Times New Roman"/>
        </w:rPr>
        <w:t xml:space="preserve">All </w:t>
      </w:r>
      <w:r>
        <w:rPr>
          <w:rFonts w:ascii="Times New Roman" w:hAnsi="Times New Roman" w:cs="Times New Roman"/>
        </w:rPr>
        <w:t xml:space="preserve">steps assume that data are sorted by </w:t>
      </w:r>
      <w:proofErr w:type="spellStart"/>
      <w:r>
        <w:rPr>
          <w:rFonts w:ascii="Times New Roman" w:hAnsi="Times New Roman" w:cs="Times New Roman"/>
        </w:rPr>
        <w:t>subjid</w:t>
      </w:r>
      <w:proofErr w:type="spellEnd"/>
      <w:r>
        <w:rPr>
          <w:rFonts w:ascii="Times New Roman" w:hAnsi="Times New Roman" w:cs="Times New Roman"/>
        </w:rPr>
        <w:t>_*</w:t>
      </w:r>
      <w:r w:rsidRPr="00040AD1">
        <w:rPr>
          <w:rFonts w:ascii="Times New Roman" w:hAnsi="Times New Roman" w:cs="Times New Roman"/>
        </w:rPr>
        <w:t xml:space="preserve">, parameter, and age (in days) for </w:t>
      </w:r>
      <w:proofErr w:type="spellStart"/>
      <w:r w:rsidRPr="00040AD1">
        <w:rPr>
          <w:rFonts w:ascii="Times New Roman" w:hAnsi="Times New Roman" w:cs="Times New Roman"/>
        </w:rPr>
        <w:t>nonexcluded</w:t>
      </w:r>
      <w:proofErr w:type="spellEnd"/>
      <w:r w:rsidRPr="00040AD1">
        <w:rPr>
          <w:rFonts w:ascii="Times New Roman" w:hAnsi="Times New Roman" w:cs="Times New Roman"/>
        </w:rPr>
        <w:t xml:space="preserve"> and </w:t>
      </w:r>
      <w:proofErr w:type="spellStart"/>
      <w:r w:rsidRPr="00040AD1">
        <w:rPr>
          <w:rFonts w:ascii="Times New Roman" w:hAnsi="Times New Roman" w:cs="Times New Roman"/>
        </w:rPr>
        <w:t>nonmissing</w:t>
      </w:r>
      <w:proofErr w:type="spellEnd"/>
      <w:r w:rsidRPr="00040AD1">
        <w:rPr>
          <w:rFonts w:ascii="Times New Roman" w:hAnsi="Times New Roman" w:cs="Times New Roman"/>
        </w:rPr>
        <w:t xml:space="preserve"> values only unless otherwise noted. Sorting needs to be redone </w:t>
      </w:r>
      <w:r>
        <w:rPr>
          <w:rFonts w:ascii="Times New Roman" w:hAnsi="Times New Roman" w:cs="Times New Roman"/>
        </w:rPr>
        <w:t>after any transformations or exclusions</w:t>
      </w:r>
      <w:r w:rsidRPr="00040AD1">
        <w:rPr>
          <w:rFonts w:ascii="Times New Roman" w:hAnsi="Times New Roman" w:cs="Times New Roman"/>
        </w:rPr>
        <w:t xml:space="preserve"> to account for excluded and </w:t>
      </w:r>
      <w:proofErr w:type="gramStart"/>
      <w:r w:rsidRPr="00040AD1">
        <w:rPr>
          <w:rFonts w:ascii="Times New Roman" w:hAnsi="Times New Roman" w:cs="Times New Roman"/>
        </w:rPr>
        <w:t>transformed  values</w:t>
      </w:r>
      <w:proofErr w:type="gramEnd"/>
      <w:r w:rsidRPr="00040AD1">
        <w:rPr>
          <w:rFonts w:ascii="Times New Roman" w:hAnsi="Times New Roman" w:cs="Times New Roman"/>
        </w:rPr>
        <w:t>.</w:t>
      </w:r>
    </w:p>
    <w:p w14:paraId="599EF68D" w14:textId="3D7F41A8" w:rsidR="00E058F6" w:rsidRDefault="00E058F6" w:rsidP="00DB3940">
      <w:pPr>
        <w:pStyle w:val="ListParagraph"/>
        <w:numPr>
          <w:ilvl w:val="1"/>
          <w:numId w:val="29"/>
        </w:numPr>
        <w:rPr>
          <w:rFonts w:ascii="Times New Roman" w:hAnsi="Times New Roman" w:cs="Times New Roman"/>
        </w:rPr>
      </w:pPr>
      <w:r w:rsidRPr="00040AD1">
        <w:rPr>
          <w:rFonts w:ascii="Times New Roman" w:hAnsi="Times New Roman" w:cs="Times New Roman"/>
        </w:rPr>
        <w:t xml:space="preserve">The next value refers to the </w:t>
      </w:r>
      <w:proofErr w:type="spellStart"/>
      <w:r w:rsidR="007B1797">
        <w:rPr>
          <w:rFonts w:ascii="Times New Roman" w:hAnsi="Times New Roman" w:cs="Times New Roman"/>
        </w:rPr>
        <w:t>nonexcluded</w:t>
      </w:r>
      <w:proofErr w:type="spellEnd"/>
      <w:r w:rsidR="007B1797">
        <w:rPr>
          <w:rFonts w:ascii="Times New Roman" w:hAnsi="Times New Roman" w:cs="Times New Roman"/>
        </w:rPr>
        <w:t xml:space="preserve"> </w:t>
      </w:r>
      <w:proofErr w:type="spellStart"/>
      <w:r w:rsidR="007B1797">
        <w:rPr>
          <w:rFonts w:ascii="Times New Roman" w:hAnsi="Times New Roman" w:cs="Times New Roman"/>
        </w:rPr>
        <w:t>nonmissing</w:t>
      </w:r>
      <w:proofErr w:type="spellEnd"/>
      <w:r w:rsidR="007B1797">
        <w:rPr>
          <w:rFonts w:ascii="Times New Roman" w:hAnsi="Times New Roman" w:cs="Times New Roman"/>
        </w:rPr>
        <w:t xml:space="preserve"> </w:t>
      </w:r>
      <w:r w:rsidRPr="00040AD1">
        <w:rPr>
          <w:rFonts w:ascii="Times New Roman" w:hAnsi="Times New Roman" w:cs="Times New Roman"/>
        </w:rPr>
        <w:t xml:space="preserve">value with the next highest age for the same parameter and the same subject, and the previous value refers to the </w:t>
      </w:r>
      <w:proofErr w:type="spellStart"/>
      <w:r w:rsidR="007B1797">
        <w:rPr>
          <w:rFonts w:ascii="Times New Roman" w:hAnsi="Times New Roman" w:cs="Times New Roman"/>
        </w:rPr>
        <w:t>nonexcluded</w:t>
      </w:r>
      <w:proofErr w:type="spellEnd"/>
      <w:r w:rsidR="007B1797">
        <w:rPr>
          <w:rFonts w:ascii="Times New Roman" w:hAnsi="Times New Roman" w:cs="Times New Roman"/>
        </w:rPr>
        <w:t xml:space="preserve"> </w:t>
      </w:r>
      <w:proofErr w:type="spellStart"/>
      <w:r w:rsidR="007B1797">
        <w:rPr>
          <w:rFonts w:ascii="Times New Roman" w:hAnsi="Times New Roman" w:cs="Times New Roman"/>
        </w:rPr>
        <w:t>nonmissing</w:t>
      </w:r>
      <w:proofErr w:type="spellEnd"/>
      <w:r w:rsidR="007B1797">
        <w:rPr>
          <w:rFonts w:ascii="Times New Roman" w:hAnsi="Times New Roman" w:cs="Times New Roman"/>
        </w:rPr>
        <w:t xml:space="preserve"> </w:t>
      </w:r>
      <w:r w:rsidRPr="00040AD1">
        <w:rPr>
          <w:rFonts w:ascii="Times New Roman" w:hAnsi="Times New Roman" w:cs="Times New Roman"/>
        </w:rPr>
        <w:t>value with the next lowest age for the same parameter and the same subject.</w:t>
      </w:r>
    </w:p>
    <w:p w14:paraId="55A71191" w14:textId="0C0ADC1E" w:rsidR="003C683B" w:rsidRDefault="003C683B" w:rsidP="00DB3940">
      <w:pPr>
        <w:pStyle w:val="ListParagraph"/>
        <w:numPr>
          <w:ilvl w:val="1"/>
          <w:numId w:val="29"/>
        </w:numPr>
        <w:rPr>
          <w:rFonts w:ascii="Times New Roman" w:hAnsi="Times New Roman" w:cs="Times New Roman"/>
        </w:rPr>
      </w:pPr>
      <w:proofErr w:type="spellStart"/>
      <w:r>
        <w:rPr>
          <w:rFonts w:ascii="Times New Roman" w:hAnsi="Times New Roman" w:cs="Times New Roman"/>
        </w:rPr>
        <w:t>exc</w:t>
      </w:r>
      <w:proofErr w:type="spellEnd"/>
      <w:r>
        <w:rPr>
          <w:rFonts w:ascii="Times New Roman" w:hAnsi="Times New Roman" w:cs="Times New Roman"/>
        </w:rPr>
        <w:t xml:space="preserve">_* should only be replaced with </w:t>
      </w:r>
      <w:proofErr w:type="gramStart"/>
      <w:r>
        <w:rPr>
          <w:rFonts w:ascii="Times New Roman" w:hAnsi="Times New Roman" w:cs="Times New Roman"/>
        </w:rPr>
        <w:t>a  higher</w:t>
      </w:r>
      <w:proofErr w:type="gramEnd"/>
      <w:r>
        <w:rPr>
          <w:rFonts w:ascii="Times New Roman" w:hAnsi="Times New Roman" w:cs="Times New Roman"/>
        </w:rPr>
        <w:t xml:space="preserve"> value if </w:t>
      </w:r>
      <w:proofErr w:type="spellStart"/>
      <w:r>
        <w:rPr>
          <w:rFonts w:ascii="Times New Roman" w:hAnsi="Times New Roman" w:cs="Times New Roman"/>
        </w:rPr>
        <w:t>exc</w:t>
      </w:r>
      <w:proofErr w:type="spellEnd"/>
      <w:r>
        <w:rPr>
          <w:rFonts w:ascii="Times New Roman" w:hAnsi="Times New Roman" w:cs="Times New Roman"/>
        </w:rPr>
        <w:t>_*==0 at the time of replacement, unless otherwise specified.</w:t>
      </w:r>
    </w:p>
    <w:p w14:paraId="6D555786" w14:textId="77777777" w:rsidR="00166674" w:rsidRPr="00040AD1" w:rsidRDefault="00166674" w:rsidP="000E2F78">
      <w:pPr>
        <w:ind w:left="720"/>
        <w:rPr>
          <w:rFonts w:ascii="Times New Roman" w:hAnsi="Times New Roman" w:cs="Times New Roman"/>
        </w:rPr>
      </w:pPr>
    </w:p>
    <w:p w14:paraId="444D558A" w14:textId="77777777" w:rsidR="00E058F6" w:rsidRPr="00040AD1" w:rsidRDefault="00823AEA" w:rsidP="00DB3940">
      <w:pPr>
        <w:pStyle w:val="ListParagraph"/>
        <w:numPr>
          <w:ilvl w:val="0"/>
          <w:numId w:val="29"/>
        </w:numPr>
        <w:rPr>
          <w:rFonts w:ascii="Times New Roman" w:hAnsi="Times New Roman" w:cs="Times New Roman"/>
          <w:b/>
        </w:rPr>
      </w:pPr>
      <w:r w:rsidRPr="00453C21">
        <w:rPr>
          <w:rFonts w:ascii="Times New Roman" w:hAnsi="Times New Roman" w:cs="Times New Roman"/>
        </w:rPr>
        <w:t xml:space="preserve">Data </w:t>
      </w:r>
      <w:r w:rsidR="00E058F6" w:rsidRPr="00040AD1">
        <w:rPr>
          <w:rFonts w:ascii="Times New Roman" w:hAnsi="Times New Roman" w:cs="Times New Roman"/>
          <w:b/>
        </w:rPr>
        <w:t>set-up</w:t>
      </w:r>
    </w:p>
    <w:p w14:paraId="118FF8C7" w14:textId="3392506E" w:rsidR="004D22EB" w:rsidRDefault="004D22EB" w:rsidP="00DB3940">
      <w:pPr>
        <w:pStyle w:val="ListParagraph"/>
        <w:numPr>
          <w:ilvl w:val="1"/>
          <w:numId w:val="29"/>
        </w:numPr>
        <w:rPr>
          <w:rFonts w:ascii="Times New Roman" w:hAnsi="Times New Roman" w:cs="Times New Roman"/>
        </w:rPr>
      </w:pPr>
      <w:r>
        <w:rPr>
          <w:rFonts w:ascii="Times New Roman" w:hAnsi="Times New Roman" w:cs="Times New Roman"/>
        </w:rPr>
        <w:lastRenderedPageBreak/>
        <w:t xml:space="preserve">The following </w:t>
      </w:r>
      <w:r w:rsidR="00F86724">
        <w:rPr>
          <w:rFonts w:ascii="Times New Roman" w:hAnsi="Times New Roman" w:cs="Times New Roman"/>
        </w:rPr>
        <w:t>assumes</w:t>
      </w:r>
      <w:r>
        <w:rPr>
          <w:rFonts w:ascii="Times New Roman" w:hAnsi="Times New Roman" w:cs="Times New Roman"/>
        </w:rPr>
        <w:t xml:space="preserve"> that data are set up in long format with the following variables: </w:t>
      </w:r>
      <w:proofErr w:type="spellStart"/>
      <w:r w:rsidRPr="004D22EB">
        <w:rPr>
          <w:rFonts w:ascii="Times New Roman" w:hAnsi="Times New Roman" w:cs="Times New Roman"/>
          <w:b/>
          <w:color w:val="FF0000"/>
        </w:rPr>
        <w:t>subjid</w:t>
      </w:r>
      <w:proofErr w:type="spellEnd"/>
      <w:r>
        <w:rPr>
          <w:rFonts w:ascii="Times New Roman" w:hAnsi="Times New Roman" w:cs="Times New Roman"/>
        </w:rPr>
        <w:t xml:space="preserve"> (subject identifier), </w:t>
      </w:r>
      <w:r w:rsidRPr="004D22EB">
        <w:rPr>
          <w:rFonts w:ascii="Times New Roman" w:hAnsi="Times New Roman" w:cs="Times New Roman"/>
          <w:b/>
          <w:color w:val="FF0000"/>
        </w:rPr>
        <w:t>sex</w:t>
      </w:r>
      <w:r>
        <w:rPr>
          <w:rFonts w:ascii="Times New Roman" w:hAnsi="Times New Roman" w:cs="Times New Roman"/>
        </w:rPr>
        <w:t xml:space="preserve">, </w:t>
      </w:r>
      <w:proofErr w:type="spellStart"/>
      <w:r w:rsidRPr="004D22EB">
        <w:rPr>
          <w:rFonts w:ascii="Times New Roman" w:hAnsi="Times New Roman" w:cs="Times New Roman"/>
          <w:b/>
          <w:color w:val="FF0000"/>
        </w:rPr>
        <w:t>agedays</w:t>
      </w:r>
      <w:proofErr w:type="spellEnd"/>
      <w:r>
        <w:rPr>
          <w:rFonts w:ascii="Times New Roman" w:hAnsi="Times New Roman" w:cs="Times New Roman"/>
        </w:rPr>
        <w:t xml:space="preserve"> (age in days), </w:t>
      </w:r>
      <w:r w:rsidRPr="004D22EB">
        <w:rPr>
          <w:rFonts w:ascii="Times New Roman" w:hAnsi="Times New Roman" w:cs="Times New Roman"/>
          <w:b/>
          <w:color w:val="FF0000"/>
        </w:rPr>
        <w:t>param</w:t>
      </w:r>
      <w:r>
        <w:rPr>
          <w:rFonts w:ascii="Times New Roman" w:hAnsi="Times New Roman" w:cs="Times New Roman"/>
        </w:rPr>
        <w:t xml:space="preserve"> (whether measurement is weight or height), and </w:t>
      </w:r>
      <w:r w:rsidRPr="004D22EB">
        <w:rPr>
          <w:rFonts w:ascii="Times New Roman" w:hAnsi="Times New Roman" w:cs="Times New Roman"/>
          <w:b/>
          <w:color w:val="FF0000"/>
        </w:rPr>
        <w:t>measurement</w:t>
      </w:r>
      <w:r>
        <w:rPr>
          <w:rFonts w:ascii="Times New Roman" w:hAnsi="Times New Roman" w:cs="Times New Roman"/>
        </w:rPr>
        <w:t xml:space="preserve"> (height in cm or weight in kg depending).</w:t>
      </w:r>
    </w:p>
    <w:p w14:paraId="21BB46AF" w14:textId="39F5FDED" w:rsidR="00DF4E45" w:rsidRDefault="00DF4E45" w:rsidP="00DB3940">
      <w:pPr>
        <w:pStyle w:val="ListParagraph"/>
        <w:numPr>
          <w:ilvl w:val="1"/>
          <w:numId w:val="29"/>
        </w:numPr>
        <w:rPr>
          <w:rFonts w:ascii="Times New Roman" w:hAnsi="Times New Roman" w:cs="Times New Roman"/>
        </w:rPr>
      </w:pPr>
      <w:r>
        <w:rPr>
          <w:rFonts w:ascii="Times New Roman" w:hAnsi="Times New Roman" w:cs="Times New Roman"/>
        </w:rPr>
        <w:t xml:space="preserve">Remove rows that are duplicates for </w:t>
      </w:r>
      <w:proofErr w:type="spellStart"/>
      <w:r>
        <w:rPr>
          <w:rFonts w:ascii="Times New Roman" w:hAnsi="Times New Roman" w:cs="Times New Roman"/>
        </w:rPr>
        <w:t>subjid</w:t>
      </w:r>
      <w:proofErr w:type="spellEnd"/>
      <w:r>
        <w:rPr>
          <w:rFonts w:ascii="Times New Roman" w:hAnsi="Times New Roman" w:cs="Times New Roman"/>
        </w:rPr>
        <w:t>, param, and measurement from further analysis</w:t>
      </w:r>
    </w:p>
    <w:p w14:paraId="65D75617" w14:textId="7BB70879" w:rsidR="00E058F6" w:rsidRPr="00040AD1" w:rsidRDefault="004D22EB" w:rsidP="00DB3940">
      <w:pPr>
        <w:pStyle w:val="ListParagraph"/>
        <w:numPr>
          <w:ilvl w:val="1"/>
          <w:numId w:val="29"/>
        </w:numPr>
        <w:rPr>
          <w:rFonts w:ascii="Times New Roman" w:hAnsi="Times New Roman" w:cs="Times New Roman"/>
        </w:rPr>
      </w:pPr>
      <w:r>
        <w:rPr>
          <w:rFonts w:ascii="Times New Roman" w:hAnsi="Times New Roman" w:cs="Times New Roman"/>
        </w:rPr>
        <w:t>Sex is coded</w:t>
      </w:r>
      <w:r w:rsidR="00E058F6" w:rsidRPr="00040AD1">
        <w:rPr>
          <w:rFonts w:ascii="Times New Roman" w:hAnsi="Times New Roman" w:cs="Times New Roman"/>
        </w:rPr>
        <w:t xml:space="preserve"> as 0=Male, 1=Female</w:t>
      </w:r>
      <w:r>
        <w:rPr>
          <w:rFonts w:ascii="Times New Roman" w:hAnsi="Times New Roman" w:cs="Times New Roman"/>
        </w:rPr>
        <w:t>.</w:t>
      </w:r>
    </w:p>
    <w:p w14:paraId="110E8AB9" w14:textId="20618A14" w:rsidR="00E058F6" w:rsidRPr="00040AD1" w:rsidRDefault="004D22EB" w:rsidP="00DB3940">
      <w:pPr>
        <w:pStyle w:val="ListParagraph"/>
        <w:numPr>
          <w:ilvl w:val="1"/>
          <w:numId w:val="29"/>
        </w:numPr>
        <w:rPr>
          <w:rFonts w:ascii="Times New Roman" w:hAnsi="Times New Roman" w:cs="Times New Roman"/>
        </w:rPr>
      </w:pPr>
      <w:r>
        <w:rPr>
          <w:rFonts w:ascii="Times New Roman" w:hAnsi="Times New Roman" w:cs="Times New Roman"/>
        </w:rPr>
        <w:t>Generate</w:t>
      </w:r>
      <w:r w:rsidR="00E058F6" w:rsidRPr="00040AD1">
        <w:rPr>
          <w:rFonts w:ascii="Times New Roman" w:hAnsi="Times New Roman" w:cs="Times New Roman"/>
        </w:rPr>
        <w:t xml:space="preserve"> separate variables for weight (</w:t>
      </w:r>
      <w:proofErr w:type="spellStart"/>
      <w:r w:rsidR="00E058F6" w:rsidRPr="00040AD1">
        <w:rPr>
          <w:rFonts w:ascii="Times New Roman" w:hAnsi="Times New Roman" w:cs="Times New Roman"/>
          <w:b/>
          <w:color w:val="FF0000"/>
        </w:rPr>
        <w:t>wt</w:t>
      </w:r>
      <w:proofErr w:type="spellEnd"/>
      <w:r w:rsidR="00E058F6" w:rsidRPr="00040AD1">
        <w:rPr>
          <w:rFonts w:ascii="Times New Roman" w:hAnsi="Times New Roman" w:cs="Times New Roman"/>
        </w:rPr>
        <w:t>) and height (</w:t>
      </w:r>
      <w:proofErr w:type="spellStart"/>
      <w:r w:rsidR="00E058F6" w:rsidRPr="00040AD1">
        <w:rPr>
          <w:rFonts w:ascii="Times New Roman" w:hAnsi="Times New Roman" w:cs="Times New Roman"/>
          <w:b/>
          <w:color w:val="FF0000"/>
        </w:rPr>
        <w:t>ht</w:t>
      </w:r>
      <w:proofErr w:type="spellEnd"/>
      <w:r w:rsidR="00E058F6" w:rsidRPr="00040AD1">
        <w:rPr>
          <w:rFonts w:ascii="Times New Roman" w:hAnsi="Times New Roman" w:cs="Times New Roman"/>
        </w:rPr>
        <w:t xml:space="preserve">), as well as </w:t>
      </w:r>
      <w:proofErr w:type="spellStart"/>
      <w:r w:rsidR="00E058F6" w:rsidRPr="00040AD1">
        <w:rPr>
          <w:rFonts w:ascii="Times New Roman" w:hAnsi="Times New Roman" w:cs="Times New Roman"/>
        </w:rPr>
        <w:t>exc</w:t>
      </w:r>
      <w:proofErr w:type="spellEnd"/>
      <w:r w:rsidR="00E058F6" w:rsidRPr="00040AD1">
        <w:rPr>
          <w:rFonts w:ascii="Times New Roman" w:hAnsi="Times New Roman" w:cs="Times New Roman"/>
        </w:rPr>
        <w:t>_*</w:t>
      </w:r>
      <w:r w:rsidR="00A95D5A" w:rsidRPr="00040AD1">
        <w:rPr>
          <w:rFonts w:ascii="Times New Roman" w:hAnsi="Times New Roman" w:cs="Times New Roman"/>
        </w:rPr>
        <w:t xml:space="preserve"> and </w:t>
      </w:r>
      <w:proofErr w:type="spellStart"/>
      <w:r w:rsidR="00A95D5A" w:rsidRPr="00040AD1">
        <w:rPr>
          <w:rFonts w:ascii="Times New Roman" w:hAnsi="Times New Roman" w:cs="Times New Roman"/>
        </w:rPr>
        <w:t>subjid</w:t>
      </w:r>
      <w:proofErr w:type="spellEnd"/>
      <w:r w:rsidR="00A95D5A" w:rsidRPr="00040AD1">
        <w:rPr>
          <w:rFonts w:ascii="Times New Roman" w:hAnsi="Times New Roman" w:cs="Times New Roman"/>
        </w:rPr>
        <w:t xml:space="preserve">_* variables. Set </w:t>
      </w:r>
      <w:proofErr w:type="spellStart"/>
      <w:r w:rsidR="00A95D5A" w:rsidRPr="00040AD1">
        <w:rPr>
          <w:rFonts w:ascii="Times New Roman" w:hAnsi="Times New Roman" w:cs="Times New Roman"/>
        </w:rPr>
        <w:t>exc</w:t>
      </w:r>
      <w:proofErr w:type="spellEnd"/>
      <w:r w:rsidR="00A95D5A" w:rsidRPr="00040AD1">
        <w:rPr>
          <w:rFonts w:ascii="Times New Roman" w:hAnsi="Times New Roman" w:cs="Times New Roman"/>
        </w:rPr>
        <w:t xml:space="preserve">_*=0 if value is not missing and </w:t>
      </w:r>
      <w:proofErr w:type="spellStart"/>
      <w:r w:rsidR="00A95D5A" w:rsidRPr="00040AD1">
        <w:rPr>
          <w:rFonts w:ascii="Times New Roman" w:hAnsi="Times New Roman" w:cs="Times New Roman"/>
        </w:rPr>
        <w:t>exc</w:t>
      </w:r>
      <w:proofErr w:type="spellEnd"/>
      <w:r w:rsidR="00A95D5A" w:rsidRPr="00040AD1">
        <w:rPr>
          <w:rFonts w:ascii="Times New Roman" w:hAnsi="Times New Roman" w:cs="Times New Roman"/>
        </w:rPr>
        <w:t xml:space="preserve">_*=1 if value is missing. In all future steps, </w:t>
      </w:r>
      <w:proofErr w:type="spellStart"/>
      <w:r w:rsidR="00A95D5A" w:rsidRPr="00040AD1">
        <w:rPr>
          <w:rFonts w:ascii="Times New Roman" w:hAnsi="Times New Roman" w:cs="Times New Roman"/>
        </w:rPr>
        <w:t>exc</w:t>
      </w:r>
      <w:proofErr w:type="spellEnd"/>
      <w:r w:rsidR="00A95D5A" w:rsidRPr="00040AD1">
        <w:rPr>
          <w:rFonts w:ascii="Times New Roman" w:hAnsi="Times New Roman" w:cs="Times New Roman"/>
        </w:rPr>
        <w:t xml:space="preserve">_* should only be changed if it is 0. This helps to keep track of which step </w:t>
      </w:r>
      <w:r>
        <w:rPr>
          <w:rFonts w:ascii="Times New Roman" w:hAnsi="Times New Roman" w:cs="Times New Roman"/>
        </w:rPr>
        <w:t>resulted in the exclusion</w:t>
      </w:r>
      <w:r w:rsidR="00A95D5A" w:rsidRPr="00040AD1">
        <w:rPr>
          <w:rFonts w:ascii="Times New Roman" w:hAnsi="Times New Roman" w:cs="Times New Roman"/>
        </w:rPr>
        <w:t xml:space="preserve"> a value.</w:t>
      </w:r>
      <w:r w:rsidR="003A2788" w:rsidRPr="00040AD1">
        <w:rPr>
          <w:rFonts w:ascii="Times New Roman" w:hAnsi="Times New Roman" w:cs="Times New Roman"/>
        </w:rPr>
        <w:t xml:space="preserve"> </w:t>
      </w:r>
    </w:p>
    <w:p w14:paraId="6B73A195" w14:textId="6F38A3DC" w:rsidR="008C6CB7" w:rsidRDefault="004D22EB" w:rsidP="00DB3940">
      <w:pPr>
        <w:pStyle w:val="ListParagraph"/>
        <w:numPr>
          <w:ilvl w:val="1"/>
          <w:numId w:val="29"/>
        </w:numPr>
        <w:rPr>
          <w:rFonts w:ascii="Times New Roman" w:hAnsi="Times New Roman" w:cs="Times New Roman"/>
        </w:rPr>
      </w:pPr>
      <w:r>
        <w:rPr>
          <w:rFonts w:ascii="Times New Roman" w:hAnsi="Times New Roman" w:cs="Times New Roman"/>
        </w:rPr>
        <w:t>Merge dataset</w:t>
      </w:r>
      <w:r w:rsidR="007F2FCF">
        <w:rPr>
          <w:rFonts w:ascii="Times New Roman" w:hAnsi="Times New Roman" w:cs="Times New Roman"/>
        </w:rPr>
        <w:t xml:space="preserve"> with </w:t>
      </w:r>
      <w:proofErr w:type="spellStart"/>
      <w:r w:rsidR="007F2FCF" w:rsidRPr="00904C36">
        <w:rPr>
          <w:rFonts w:ascii="Times New Roman" w:hAnsi="Times New Roman" w:cs="Times New Roman"/>
        </w:rPr>
        <w:t>growthdatafile_cdc_ext</w:t>
      </w:r>
      <w:proofErr w:type="spellEnd"/>
      <w:r>
        <w:rPr>
          <w:rFonts w:ascii="Times New Roman" w:hAnsi="Times New Roman" w:cs="Times New Roman"/>
        </w:rPr>
        <w:t xml:space="preserve"> using sex and </w:t>
      </w:r>
      <w:proofErr w:type="spellStart"/>
      <w:r>
        <w:rPr>
          <w:rFonts w:ascii="Times New Roman" w:hAnsi="Times New Roman" w:cs="Times New Roman"/>
        </w:rPr>
        <w:t>agedays</w:t>
      </w:r>
      <w:proofErr w:type="spellEnd"/>
      <w:r>
        <w:rPr>
          <w:rFonts w:ascii="Times New Roman" w:hAnsi="Times New Roman" w:cs="Times New Roman"/>
        </w:rPr>
        <w:t xml:space="preserve">. The </w:t>
      </w:r>
      <w:proofErr w:type="spellStart"/>
      <w:r>
        <w:rPr>
          <w:rFonts w:ascii="Times New Roman" w:hAnsi="Times New Roman" w:cs="Times New Roman"/>
        </w:rPr>
        <w:t>growth</w:t>
      </w:r>
      <w:r w:rsidR="008C6CB7">
        <w:rPr>
          <w:rFonts w:ascii="Times New Roman" w:hAnsi="Times New Roman" w:cs="Times New Roman"/>
        </w:rPr>
        <w:t>datafile_cdc_ext</w:t>
      </w:r>
      <w:proofErr w:type="spellEnd"/>
      <w:r>
        <w:rPr>
          <w:rFonts w:ascii="Times New Roman" w:hAnsi="Times New Roman" w:cs="Times New Roman"/>
        </w:rPr>
        <w:t xml:space="preserve"> table was made using Centers for Disease Control (CDC) data.</w:t>
      </w:r>
      <w:r w:rsidR="00DD3175" w:rsidRPr="00DD3175">
        <w:rPr>
          <w:rFonts w:ascii="Times New Roman" w:hAnsi="Times New Roman" w:cs="Times New Roman"/>
          <w:vertAlign w:val="superscript"/>
        </w:rPr>
        <w:t>18</w:t>
      </w:r>
      <w:r>
        <w:rPr>
          <w:rFonts w:ascii="Times New Roman" w:hAnsi="Times New Roman" w:cs="Times New Roman"/>
        </w:rPr>
        <w:t xml:space="preserve"> LMS values for each day were cubically interpolated as is done in the </w:t>
      </w:r>
      <w:proofErr w:type="spellStart"/>
      <w:r>
        <w:rPr>
          <w:rFonts w:ascii="Times New Roman" w:hAnsi="Times New Roman" w:cs="Times New Roman"/>
        </w:rPr>
        <w:t>zanthro</w:t>
      </w:r>
      <w:proofErr w:type="spellEnd"/>
      <w:r>
        <w:rPr>
          <w:rFonts w:ascii="Times New Roman" w:hAnsi="Times New Roman" w:cs="Times New Roman"/>
        </w:rPr>
        <w:t xml:space="preserve"> function in Stata</w:t>
      </w:r>
      <w:r w:rsidR="00DD3175">
        <w:rPr>
          <w:rFonts w:ascii="Times New Roman" w:hAnsi="Times New Roman" w:cs="Times New Roman"/>
          <w:vertAlign w:val="superscript"/>
        </w:rPr>
        <w:t>19</w:t>
      </w:r>
      <w:r>
        <w:rPr>
          <w:rFonts w:ascii="Times New Roman" w:hAnsi="Times New Roman" w:cs="Times New Roman"/>
        </w:rPr>
        <w:t>, and values for the oldest available age were carried forward through age 21 years.</w:t>
      </w:r>
      <w:r w:rsidRPr="00040AD1">
        <w:rPr>
          <w:rFonts w:ascii="Times New Roman" w:hAnsi="Times New Roman" w:cs="Times New Roman"/>
        </w:rPr>
        <w:t xml:space="preserve"> </w:t>
      </w:r>
    </w:p>
    <w:p w14:paraId="75EC90ED" w14:textId="197D2A26" w:rsidR="00A95D5A" w:rsidRDefault="00A95D5A" w:rsidP="00DB3940">
      <w:pPr>
        <w:pStyle w:val="ListParagraph"/>
        <w:numPr>
          <w:ilvl w:val="1"/>
          <w:numId w:val="29"/>
        </w:numPr>
        <w:rPr>
          <w:rFonts w:ascii="Times New Roman" w:hAnsi="Times New Roman" w:cs="Times New Roman"/>
        </w:rPr>
      </w:pPr>
      <w:r w:rsidRPr="00040AD1">
        <w:rPr>
          <w:rFonts w:ascii="Times New Roman" w:hAnsi="Times New Roman" w:cs="Times New Roman"/>
        </w:rPr>
        <w:t xml:space="preserve">Create </w:t>
      </w:r>
      <w:proofErr w:type="spellStart"/>
      <w:r w:rsidRPr="00040AD1">
        <w:rPr>
          <w:rFonts w:ascii="Times New Roman" w:hAnsi="Times New Roman" w:cs="Times New Roman"/>
        </w:rPr>
        <w:t>wt</w:t>
      </w:r>
      <w:proofErr w:type="spellEnd"/>
      <w:r w:rsidRPr="00040AD1">
        <w:rPr>
          <w:rFonts w:ascii="Times New Roman" w:hAnsi="Times New Roman" w:cs="Times New Roman"/>
        </w:rPr>
        <w:t xml:space="preserve"> and </w:t>
      </w:r>
      <w:proofErr w:type="spellStart"/>
      <w:r w:rsidRPr="00040AD1">
        <w:rPr>
          <w:rFonts w:ascii="Times New Roman" w:hAnsi="Times New Roman" w:cs="Times New Roman"/>
        </w:rPr>
        <w:t>ht</w:t>
      </w:r>
      <w:proofErr w:type="spellEnd"/>
      <w:r w:rsidRPr="00040AD1">
        <w:rPr>
          <w:rFonts w:ascii="Times New Roman" w:hAnsi="Times New Roman" w:cs="Times New Roman"/>
        </w:rPr>
        <w:t xml:space="preserve"> z-scores for each </w:t>
      </w:r>
      <w:r w:rsidR="008C6CB7">
        <w:rPr>
          <w:rFonts w:ascii="Times New Roman" w:hAnsi="Times New Roman" w:cs="Times New Roman"/>
        </w:rPr>
        <w:t>measurement</w:t>
      </w:r>
      <w:r w:rsidRPr="00040AD1">
        <w:rPr>
          <w:rFonts w:ascii="Times New Roman" w:hAnsi="Times New Roman" w:cs="Times New Roman"/>
        </w:rPr>
        <w:t xml:space="preserve"> (</w:t>
      </w:r>
      <w:r w:rsidRPr="00040AD1">
        <w:rPr>
          <w:rFonts w:ascii="Times New Roman" w:hAnsi="Times New Roman" w:cs="Times New Roman"/>
          <w:b/>
          <w:color w:val="FF0000"/>
        </w:rPr>
        <w:t>Z</w:t>
      </w:r>
      <w:r w:rsidRPr="00040AD1">
        <w:rPr>
          <w:rFonts w:ascii="Times New Roman" w:hAnsi="Times New Roman" w:cs="Times New Roman"/>
          <w:b/>
        </w:rPr>
        <w:t xml:space="preserve">: </w:t>
      </w:r>
      <w:proofErr w:type="spellStart"/>
      <w:r w:rsidRPr="00040AD1">
        <w:rPr>
          <w:rFonts w:ascii="Times New Roman" w:hAnsi="Times New Roman" w:cs="Times New Roman"/>
          <w:b/>
          <w:color w:val="FF0000"/>
        </w:rPr>
        <w:t>WtZ</w:t>
      </w:r>
      <w:proofErr w:type="spellEnd"/>
      <w:r w:rsidRPr="00040AD1">
        <w:rPr>
          <w:rFonts w:ascii="Times New Roman" w:hAnsi="Times New Roman" w:cs="Times New Roman"/>
          <w:b/>
        </w:rPr>
        <w:t xml:space="preserve"> </w:t>
      </w:r>
      <w:r w:rsidRPr="00040AD1">
        <w:rPr>
          <w:rFonts w:ascii="Times New Roman" w:hAnsi="Times New Roman" w:cs="Times New Roman"/>
        </w:rPr>
        <w:t xml:space="preserve">and </w:t>
      </w:r>
      <w:proofErr w:type="spellStart"/>
      <w:r w:rsidRPr="00040AD1">
        <w:rPr>
          <w:rFonts w:ascii="Times New Roman" w:hAnsi="Times New Roman" w:cs="Times New Roman"/>
          <w:b/>
          <w:color w:val="FF0000"/>
        </w:rPr>
        <w:t>HtZ</w:t>
      </w:r>
      <w:proofErr w:type="spellEnd"/>
      <w:r w:rsidRPr="00040AD1">
        <w:rPr>
          <w:rFonts w:ascii="Times New Roman" w:hAnsi="Times New Roman" w:cs="Times New Roman"/>
        </w:rPr>
        <w:t>)</w:t>
      </w:r>
      <w:r w:rsidR="008C6CB7">
        <w:rPr>
          <w:rFonts w:ascii="Times New Roman" w:hAnsi="Times New Roman" w:cs="Times New Roman"/>
        </w:rPr>
        <w:t>. Z=(((measurement/M)^L)-1)/(L*S)</w:t>
      </w:r>
      <w:r w:rsidRPr="00040AD1">
        <w:rPr>
          <w:rFonts w:ascii="Times New Roman" w:hAnsi="Times New Roman" w:cs="Times New Roman"/>
        </w:rPr>
        <w:t>.</w:t>
      </w:r>
      <w:r w:rsidR="0030654B" w:rsidRPr="00040AD1">
        <w:rPr>
          <w:rFonts w:ascii="Times New Roman" w:hAnsi="Times New Roman" w:cs="Times New Roman"/>
        </w:rPr>
        <w:t xml:space="preserve"> </w:t>
      </w:r>
    </w:p>
    <w:p w14:paraId="52942C7D" w14:textId="62F9E80A" w:rsidR="008C6CB7" w:rsidRPr="00040AD1" w:rsidRDefault="008C6CB7" w:rsidP="00DB3940">
      <w:pPr>
        <w:pStyle w:val="ListParagraph"/>
        <w:numPr>
          <w:ilvl w:val="1"/>
          <w:numId w:val="29"/>
        </w:numPr>
        <w:rPr>
          <w:rFonts w:ascii="Times New Roman" w:hAnsi="Times New Roman" w:cs="Times New Roman"/>
        </w:rPr>
      </w:pPr>
      <w:r>
        <w:rPr>
          <w:rFonts w:ascii="Times New Roman" w:hAnsi="Times New Roman" w:cs="Times New Roman"/>
        </w:rPr>
        <w:t xml:space="preserve">Note: For children age 24-35 months, LMS values are available for both length (measured while lying down) and height (measured while standing). </w:t>
      </w:r>
      <w:r w:rsidR="00FB7903">
        <w:rPr>
          <w:rFonts w:ascii="Times New Roman" w:hAnsi="Times New Roman" w:cs="Times New Roman"/>
        </w:rPr>
        <w:t xml:space="preserve">The </w:t>
      </w:r>
      <w:proofErr w:type="spellStart"/>
      <w:r w:rsidR="00FB7903">
        <w:rPr>
          <w:rFonts w:ascii="Times New Roman" w:hAnsi="Times New Roman" w:cs="Times New Roman"/>
        </w:rPr>
        <w:t>growthdatafile_cdc_ext</w:t>
      </w:r>
      <w:proofErr w:type="spellEnd"/>
      <w:r w:rsidR="00FB7903">
        <w:rPr>
          <w:rFonts w:ascii="Times New Roman" w:hAnsi="Times New Roman" w:cs="Times New Roman"/>
        </w:rPr>
        <w:t xml:space="preserve"> table includes height values only for this age group.</w:t>
      </w:r>
    </w:p>
    <w:p w14:paraId="0F80DD5F" w14:textId="0EBFAC3D" w:rsidR="0030654B" w:rsidRPr="00040AD1" w:rsidRDefault="008C6CB7" w:rsidP="00DB3940">
      <w:pPr>
        <w:pStyle w:val="ListParagraph"/>
        <w:numPr>
          <w:ilvl w:val="1"/>
          <w:numId w:val="29"/>
        </w:numPr>
        <w:rPr>
          <w:rFonts w:ascii="Times New Roman" w:hAnsi="Times New Roman" w:cs="Times New Roman"/>
        </w:rPr>
      </w:pPr>
      <w:r>
        <w:rPr>
          <w:rFonts w:ascii="Times New Roman" w:hAnsi="Times New Roman" w:cs="Times New Roman"/>
        </w:rPr>
        <w:t xml:space="preserve">Create SD scores for each measurement. </w:t>
      </w:r>
      <w:r w:rsidRPr="00040AD1">
        <w:rPr>
          <w:rFonts w:ascii="Times New Roman" w:hAnsi="Times New Roman" w:cs="Times New Roman"/>
        </w:rPr>
        <w:t>The z-scores created using the LMS method account for skewness in the distribution of the parameters (particularly weight), which can lead to small changes in z-score with large changes in weight in subje</w:t>
      </w:r>
      <w:r>
        <w:rPr>
          <w:rFonts w:ascii="Times New Roman" w:hAnsi="Times New Roman" w:cs="Times New Roman"/>
        </w:rPr>
        <w:t>cts with very high weight, and</w:t>
      </w:r>
      <w:r w:rsidRPr="00040AD1">
        <w:rPr>
          <w:rFonts w:ascii="Times New Roman" w:hAnsi="Times New Roman" w:cs="Times New Roman"/>
        </w:rPr>
        <w:t xml:space="preserve"> large changes in z-score for smaller changes in weight in subjects with low weights. </w:t>
      </w:r>
      <w:r>
        <w:rPr>
          <w:rFonts w:ascii="Times New Roman" w:hAnsi="Times New Roman" w:cs="Times New Roman"/>
        </w:rPr>
        <w:t>We will create SD scores, based on the recommended method for outliers from the CDC,</w:t>
      </w:r>
      <w:r>
        <w:rPr>
          <w:rFonts w:ascii="Times New Roman" w:hAnsi="Times New Roman" w:cs="Times New Roman"/>
        </w:rPr>
        <w:fldChar w:fldCharType="begin"/>
      </w:r>
      <w:r>
        <w:rPr>
          <w:rFonts w:ascii="Times New Roman" w:hAnsi="Times New Roman" w:cs="Times New Roman"/>
        </w:rPr>
        <w:instrText xml:space="preserve"> ADDIN ZOTERO_ITEM CSL_CITATION {"citationID":"f0o44osnq","properties":{"formattedCitation":"{\\rtf \\super 3\\nosupersub{}}","plainCitation":"3"},"citationItems":[{"id":4206,"uris":["http://zotero.org/users/685540/items/PII7MBKD"],"uri":["http://zotero.org/users/685540/items/PII7MBKD"],"itemData":{"id":4206,"type":"report","title":"Cut-offs to define outliers in the 2000 CDC growth charts.","publisher":"National Center for Chronic Disease Prevention and Health Promotion, Centers for Disease Control and Prevention","publisher-place":"Atlanta, GA","event-place":"Atlanta, GA","URL":"http://www.cdc.gov/nccdphp/dnpa/growthcharts/resources/BIV-cutoffs.pdf","issued":{"date-parts":[["2014"]]},"accessed":{"date-parts":[["2014",7,28]]}}}],"schema":"https://github.com/citation-style-language/schema/raw/master/csl-citation.json"} </w:instrText>
      </w:r>
      <w:r>
        <w:rPr>
          <w:rFonts w:ascii="Times New Roman" w:hAnsi="Times New Roman" w:cs="Times New Roman"/>
        </w:rPr>
        <w:fldChar w:fldCharType="separate"/>
      </w:r>
      <w:r w:rsidR="00DD3175">
        <w:rPr>
          <w:rFonts w:ascii="Times New Roman" w:hAnsi="Times New Roman" w:cs="Times New Roman"/>
          <w:vertAlign w:val="superscript"/>
          <w:lang w:val="en-US"/>
        </w:rPr>
        <w:t>20</w:t>
      </w:r>
      <w:r>
        <w:rPr>
          <w:rFonts w:ascii="Times New Roman" w:hAnsi="Times New Roman" w:cs="Times New Roman"/>
        </w:rPr>
        <w:fldChar w:fldCharType="end"/>
      </w:r>
      <w:r>
        <w:rPr>
          <w:rFonts w:ascii="Times New Roman" w:hAnsi="Times New Roman" w:cs="Times New Roman"/>
        </w:rPr>
        <w:t xml:space="preserve"> that will be less affected by this issue. The</w:t>
      </w:r>
      <w:r w:rsidR="0030654B" w:rsidRPr="00040AD1">
        <w:rPr>
          <w:rFonts w:ascii="Times New Roman" w:hAnsi="Times New Roman" w:cs="Times New Roman"/>
        </w:rPr>
        <w:t xml:space="preserve"> variables </w:t>
      </w:r>
      <w:proofErr w:type="spellStart"/>
      <w:r>
        <w:rPr>
          <w:rFonts w:ascii="Times New Roman" w:hAnsi="Times New Roman" w:cs="Times New Roman"/>
        </w:rPr>
        <w:t>growthdatafile_cdc_ext</w:t>
      </w:r>
      <w:proofErr w:type="spellEnd"/>
      <w:r w:rsidR="0030654B" w:rsidRPr="00040AD1">
        <w:rPr>
          <w:rFonts w:ascii="Times New Roman" w:hAnsi="Times New Roman" w:cs="Times New Roman"/>
        </w:rPr>
        <w:t xml:space="preserve"> </w:t>
      </w:r>
      <w:proofErr w:type="spellStart"/>
      <w:r w:rsidR="0030654B" w:rsidRPr="00040AD1">
        <w:rPr>
          <w:rFonts w:ascii="Times New Roman" w:hAnsi="Times New Roman" w:cs="Times New Roman"/>
          <w:b/>
          <w:color w:val="FF0000"/>
        </w:rPr>
        <w:t>cdc</w:t>
      </w:r>
      <w:proofErr w:type="spellEnd"/>
      <w:r w:rsidR="0030654B" w:rsidRPr="00040AD1">
        <w:rPr>
          <w:rFonts w:ascii="Times New Roman" w:hAnsi="Times New Roman" w:cs="Times New Roman"/>
          <w:b/>
          <w:color w:val="FF0000"/>
        </w:rPr>
        <w:t>_*_</w:t>
      </w:r>
      <w:proofErr w:type="spellStart"/>
      <w:r w:rsidR="0030654B" w:rsidRPr="00040AD1">
        <w:rPr>
          <w:rFonts w:ascii="Times New Roman" w:hAnsi="Times New Roman" w:cs="Times New Roman"/>
          <w:b/>
          <w:color w:val="FF0000"/>
        </w:rPr>
        <w:t>csd_pos</w:t>
      </w:r>
      <w:proofErr w:type="spellEnd"/>
      <w:r w:rsidR="0030654B" w:rsidRPr="00040AD1">
        <w:rPr>
          <w:rFonts w:ascii="Times New Roman" w:hAnsi="Times New Roman" w:cs="Times New Roman"/>
        </w:rPr>
        <w:t xml:space="preserve"> and </w:t>
      </w:r>
      <w:proofErr w:type="spellStart"/>
      <w:r w:rsidR="0030654B" w:rsidRPr="00040AD1">
        <w:rPr>
          <w:rFonts w:ascii="Times New Roman" w:hAnsi="Times New Roman" w:cs="Times New Roman"/>
          <w:b/>
          <w:color w:val="FF0000"/>
        </w:rPr>
        <w:t>cdc</w:t>
      </w:r>
      <w:proofErr w:type="spellEnd"/>
      <w:r w:rsidR="0030654B" w:rsidRPr="00040AD1">
        <w:rPr>
          <w:rFonts w:ascii="Times New Roman" w:hAnsi="Times New Roman" w:cs="Times New Roman"/>
          <w:b/>
          <w:color w:val="FF0000"/>
        </w:rPr>
        <w:t>_*_</w:t>
      </w:r>
      <w:proofErr w:type="spellStart"/>
      <w:r w:rsidR="0030654B" w:rsidRPr="00040AD1">
        <w:rPr>
          <w:rFonts w:ascii="Times New Roman" w:hAnsi="Times New Roman" w:cs="Times New Roman"/>
          <w:b/>
          <w:color w:val="FF0000"/>
        </w:rPr>
        <w:t>csd_neg</w:t>
      </w:r>
      <w:proofErr w:type="spellEnd"/>
      <w:r>
        <w:rPr>
          <w:rFonts w:ascii="Times New Roman" w:hAnsi="Times New Roman" w:cs="Times New Roman"/>
        </w:rPr>
        <w:t xml:space="preserve"> </w:t>
      </w:r>
      <w:r w:rsidR="0030654B" w:rsidRPr="00040AD1">
        <w:rPr>
          <w:rFonts w:ascii="Times New Roman" w:hAnsi="Times New Roman" w:cs="Times New Roman"/>
        </w:rPr>
        <w:t xml:space="preserve">correspond to ½ of the absolute value of the </w:t>
      </w:r>
      <w:r>
        <w:rPr>
          <w:rFonts w:ascii="Times New Roman" w:hAnsi="Times New Roman" w:cs="Times New Roman"/>
        </w:rPr>
        <w:t xml:space="preserve">difference between the </w:t>
      </w:r>
      <w:r w:rsidR="0030654B" w:rsidRPr="00040AD1">
        <w:rPr>
          <w:rFonts w:ascii="Times New Roman" w:hAnsi="Times New Roman" w:cs="Times New Roman"/>
        </w:rPr>
        <w:t>median and the value with a z-score of +2 (</w:t>
      </w:r>
      <w:proofErr w:type="spellStart"/>
      <w:r w:rsidR="0030654B" w:rsidRPr="00040AD1">
        <w:rPr>
          <w:rFonts w:ascii="Times New Roman" w:hAnsi="Times New Roman" w:cs="Times New Roman"/>
        </w:rPr>
        <w:t>csd_pos</w:t>
      </w:r>
      <w:proofErr w:type="spellEnd"/>
      <w:r w:rsidR="0030654B" w:rsidRPr="00040AD1">
        <w:rPr>
          <w:rFonts w:ascii="Times New Roman" w:hAnsi="Times New Roman" w:cs="Times New Roman"/>
        </w:rPr>
        <w:t>) and -2 (</w:t>
      </w:r>
      <w:proofErr w:type="spellStart"/>
      <w:r w:rsidR="0030654B" w:rsidRPr="00040AD1">
        <w:rPr>
          <w:rFonts w:ascii="Times New Roman" w:hAnsi="Times New Roman" w:cs="Times New Roman"/>
        </w:rPr>
        <w:t>csd_neg</w:t>
      </w:r>
      <w:proofErr w:type="spellEnd"/>
      <w:r w:rsidR="0030654B" w:rsidRPr="00040AD1">
        <w:rPr>
          <w:rFonts w:ascii="Times New Roman" w:hAnsi="Times New Roman" w:cs="Times New Roman"/>
        </w:rPr>
        <w:t xml:space="preserve">). </w:t>
      </w:r>
      <w:r w:rsidR="00B4569F">
        <w:rPr>
          <w:rFonts w:ascii="Times New Roman" w:hAnsi="Times New Roman" w:cs="Times New Roman"/>
        </w:rPr>
        <w:t xml:space="preserve">Create </w:t>
      </w:r>
      <w:proofErr w:type="spellStart"/>
      <w:r w:rsidR="0030654B" w:rsidRPr="00B4569F">
        <w:rPr>
          <w:rFonts w:ascii="Times New Roman" w:hAnsi="Times New Roman" w:cs="Times New Roman"/>
        </w:rPr>
        <w:t>SD</w:t>
      </w:r>
      <w:r w:rsidR="0030654B" w:rsidRPr="00B4569F">
        <w:rPr>
          <w:rFonts w:ascii="Times New Roman" w:hAnsi="Times New Roman" w:cs="Times New Roman"/>
          <w:vertAlign w:val="subscript"/>
        </w:rPr>
        <w:t>orig</w:t>
      </w:r>
      <w:proofErr w:type="spellEnd"/>
      <w:r w:rsidR="00B4569F">
        <w:rPr>
          <w:rFonts w:ascii="Times New Roman" w:hAnsi="Times New Roman" w:cs="Times New Roman"/>
          <w:b/>
        </w:rPr>
        <w:t xml:space="preserve"> </w:t>
      </w:r>
      <w:r w:rsidR="00B4569F" w:rsidRPr="00B4569F">
        <w:rPr>
          <w:rFonts w:ascii="Times New Roman" w:hAnsi="Times New Roman" w:cs="Times New Roman"/>
        </w:rPr>
        <w:t>scores</w:t>
      </w:r>
      <w:r w:rsidR="0030654B" w:rsidRPr="00040AD1">
        <w:rPr>
          <w:rFonts w:ascii="Times New Roman" w:hAnsi="Times New Roman" w:cs="Times New Roman"/>
          <w:b/>
        </w:rPr>
        <w:t xml:space="preserve"> </w:t>
      </w:r>
      <w:proofErr w:type="spellStart"/>
      <w:r w:rsidR="0030654B" w:rsidRPr="00040AD1">
        <w:rPr>
          <w:rFonts w:ascii="Times New Roman" w:hAnsi="Times New Roman" w:cs="Times New Roman"/>
          <w:b/>
          <w:color w:val="FF0000"/>
        </w:rPr>
        <w:t>WtSD</w:t>
      </w:r>
      <w:r w:rsidR="0030654B" w:rsidRPr="00040AD1">
        <w:rPr>
          <w:rFonts w:ascii="Times New Roman" w:hAnsi="Times New Roman" w:cs="Times New Roman"/>
          <w:b/>
          <w:color w:val="FF0000"/>
          <w:vertAlign w:val="subscript"/>
        </w:rPr>
        <w:t>orig</w:t>
      </w:r>
      <w:proofErr w:type="spellEnd"/>
      <w:r w:rsidR="0030654B" w:rsidRPr="00040AD1">
        <w:rPr>
          <w:rFonts w:ascii="Times New Roman" w:hAnsi="Times New Roman" w:cs="Times New Roman"/>
          <w:b/>
        </w:rPr>
        <w:t xml:space="preserve"> </w:t>
      </w:r>
      <w:r w:rsidR="0030654B" w:rsidRPr="00040AD1">
        <w:rPr>
          <w:rFonts w:ascii="Times New Roman" w:hAnsi="Times New Roman" w:cs="Times New Roman"/>
        </w:rPr>
        <w:t xml:space="preserve">and </w:t>
      </w:r>
      <w:proofErr w:type="spellStart"/>
      <w:r w:rsidR="0030654B" w:rsidRPr="00040AD1">
        <w:rPr>
          <w:rFonts w:ascii="Times New Roman" w:hAnsi="Times New Roman" w:cs="Times New Roman"/>
          <w:b/>
          <w:color w:val="FF0000"/>
        </w:rPr>
        <w:t>HtSD</w:t>
      </w:r>
      <w:r w:rsidR="0030654B" w:rsidRPr="00040AD1">
        <w:rPr>
          <w:rFonts w:ascii="Times New Roman" w:hAnsi="Times New Roman" w:cs="Times New Roman"/>
          <w:b/>
          <w:color w:val="FF0000"/>
          <w:vertAlign w:val="subscript"/>
        </w:rPr>
        <w:t>orig</w:t>
      </w:r>
      <w:proofErr w:type="spellEnd"/>
      <w:r w:rsidR="0030654B" w:rsidRPr="00040AD1">
        <w:rPr>
          <w:rFonts w:ascii="Times New Roman" w:hAnsi="Times New Roman" w:cs="Times New Roman"/>
        </w:rPr>
        <w:t xml:space="preserve"> by dividing the difference between the value a</w:t>
      </w:r>
      <w:r w:rsidR="00B4569F">
        <w:rPr>
          <w:rFonts w:ascii="Times New Roman" w:hAnsi="Times New Roman" w:cs="Times New Roman"/>
        </w:rPr>
        <w:t xml:space="preserve">nd the median by the SD score. Use </w:t>
      </w:r>
      <w:proofErr w:type="spellStart"/>
      <w:r w:rsidR="00B4569F">
        <w:rPr>
          <w:rFonts w:ascii="Times New Roman" w:hAnsi="Times New Roman" w:cs="Times New Roman"/>
        </w:rPr>
        <w:t>cdc</w:t>
      </w:r>
      <w:proofErr w:type="spellEnd"/>
      <w:r w:rsidR="00B4569F">
        <w:rPr>
          <w:rFonts w:ascii="Times New Roman" w:hAnsi="Times New Roman" w:cs="Times New Roman"/>
        </w:rPr>
        <w:t>_*_</w:t>
      </w:r>
      <w:proofErr w:type="spellStart"/>
      <w:r w:rsidR="00B4569F">
        <w:rPr>
          <w:rFonts w:ascii="Times New Roman" w:hAnsi="Times New Roman" w:cs="Times New Roman"/>
        </w:rPr>
        <w:t>csd</w:t>
      </w:r>
      <w:r w:rsidR="0030654B" w:rsidRPr="00040AD1">
        <w:rPr>
          <w:rFonts w:ascii="Times New Roman" w:hAnsi="Times New Roman" w:cs="Times New Roman"/>
        </w:rPr>
        <w:t>_pos</w:t>
      </w:r>
      <w:proofErr w:type="spellEnd"/>
      <w:r w:rsidR="0030654B" w:rsidRPr="00040AD1">
        <w:rPr>
          <w:rFonts w:ascii="Times New Roman" w:hAnsi="Times New Roman" w:cs="Times New Roman"/>
        </w:rPr>
        <w:t xml:space="preserve"> if the value is above the median, </w:t>
      </w:r>
      <w:proofErr w:type="spellStart"/>
      <w:r w:rsidR="00B4569F">
        <w:rPr>
          <w:rFonts w:ascii="Times New Roman" w:hAnsi="Times New Roman" w:cs="Times New Roman"/>
        </w:rPr>
        <w:t>cdc_</w:t>
      </w:r>
      <w:r w:rsidR="0030654B" w:rsidRPr="00040AD1">
        <w:rPr>
          <w:rFonts w:ascii="Times New Roman" w:hAnsi="Times New Roman" w:cs="Times New Roman"/>
        </w:rPr>
        <w:t>csd</w:t>
      </w:r>
      <w:proofErr w:type="spellEnd"/>
      <w:r w:rsidR="00B4569F">
        <w:rPr>
          <w:rFonts w:ascii="Times New Roman" w:hAnsi="Times New Roman" w:cs="Times New Roman"/>
        </w:rPr>
        <w:t>_*</w:t>
      </w:r>
      <w:r w:rsidR="0030654B" w:rsidRPr="00040AD1">
        <w:rPr>
          <w:rFonts w:ascii="Times New Roman" w:hAnsi="Times New Roman" w:cs="Times New Roman"/>
        </w:rPr>
        <w:t>_neg i</w:t>
      </w:r>
      <w:r w:rsidR="00B4569F">
        <w:rPr>
          <w:rFonts w:ascii="Times New Roman" w:hAnsi="Times New Roman" w:cs="Times New Roman"/>
        </w:rPr>
        <w:t xml:space="preserve">f the value is below the median (values below the median should have a </w:t>
      </w:r>
      <w:proofErr w:type="gramStart"/>
      <w:r w:rsidR="00B4569F">
        <w:rPr>
          <w:rFonts w:ascii="Times New Roman" w:hAnsi="Times New Roman" w:cs="Times New Roman"/>
        </w:rPr>
        <w:t xml:space="preserve">negative  </w:t>
      </w:r>
      <w:proofErr w:type="spellStart"/>
      <w:r w:rsidR="00B4569F" w:rsidRPr="00B4569F">
        <w:rPr>
          <w:rFonts w:ascii="Times New Roman" w:hAnsi="Times New Roman" w:cs="Times New Roman"/>
        </w:rPr>
        <w:t>SD</w:t>
      </w:r>
      <w:r w:rsidR="00B4569F" w:rsidRPr="00B4569F">
        <w:rPr>
          <w:rFonts w:ascii="Times New Roman" w:hAnsi="Times New Roman" w:cs="Times New Roman"/>
          <w:vertAlign w:val="subscript"/>
        </w:rPr>
        <w:t>orig</w:t>
      </w:r>
      <w:proofErr w:type="spellEnd"/>
      <w:proofErr w:type="gramEnd"/>
      <w:r w:rsidR="00B4569F">
        <w:rPr>
          <w:rFonts w:ascii="Times New Roman" w:hAnsi="Times New Roman" w:cs="Times New Roman"/>
        </w:rPr>
        <w:t xml:space="preserve">). </w:t>
      </w:r>
      <w:r w:rsidR="0030654B" w:rsidRPr="00040AD1">
        <w:rPr>
          <w:rFonts w:ascii="Times New Roman" w:hAnsi="Times New Roman" w:cs="Times New Roman"/>
        </w:rPr>
        <w:t xml:space="preserve">These SD-scores, rather </w:t>
      </w:r>
      <w:r w:rsidR="00B4569F">
        <w:rPr>
          <w:rFonts w:ascii="Times New Roman" w:hAnsi="Times New Roman" w:cs="Times New Roman"/>
        </w:rPr>
        <w:t>than z-scores, will be used for most of the remaining methods.</w:t>
      </w:r>
      <w:r w:rsidR="0030654B" w:rsidRPr="00040AD1">
        <w:rPr>
          <w:rFonts w:ascii="Times New Roman" w:hAnsi="Times New Roman" w:cs="Times New Roman"/>
        </w:rPr>
        <w:t xml:space="preserve"> </w:t>
      </w:r>
    </w:p>
    <w:p w14:paraId="187BBEE5" w14:textId="77777777" w:rsidR="00166674" w:rsidRPr="00040AD1" w:rsidRDefault="00166674" w:rsidP="000E2F78">
      <w:pPr>
        <w:ind w:left="720"/>
        <w:rPr>
          <w:rFonts w:ascii="Times New Roman" w:hAnsi="Times New Roman" w:cs="Times New Roman"/>
        </w:rPr>
      </w:pPr>
    </w:p>
    <w:p w14:paraId="5DB92FFF" w14:textId="0B632C84" w:rsidR="00C92706" w:rsidRPr="00260170" w:rsidRDefault="00453C21" w:rsidP="00DB3940">
      <w:pPr>
        <w:pStyle w:val="ListParagraph"/>
        <w:numPr>
          <w:ilvl w:val="0"/>
          <w:numId w:val="29"/>
        </w:numPr>
        <w:rPr>
          <w:rFonts w:ascii="Times New Roman" w:hAnsi="Times New Roman" w:cs="Times New Roman"/>
          <w:b/>
        </w:rPr>
      </w:pPr>
      <w:r w:rsidRPr="00260170">
        <w:rPr>
          <w:rFonts w:ascii="Times New Roman" w:hAnsi="Times New Roman" w:cs="Times New Roman"/>
        </w:rPr>
        <w:t>SD-score</w:t>
      </w:r>
      <w:r w:rsidRPr="00260170">
        <w:rPr>
          <w:rFonts w:ascii="Times New Roman" w:hAnsi="Times New Roman" w:cs="Times New Roman"/>
          <w:b/>
        </w:rPr>
        <w:t xml:space="preserve"> recentering: </w:t>
      </w:r>
      <w:r w:rsidRPr="00260170">
        <w:rPr>
          <w:rFonts w:ascii="Times New Roman" w:hAnsi="Times New Roman" w:cs="Times New Roman"/>
        </w:rPr>
        <w:t xml:space="preserve">Because the basis of the method is comparing SD-scores over time, we need to account for the fact that the mean SD-score for the population changes with age. </w:t>
      </w:r>
    </w:p>
    <w:p w14:paraId="6431166A" w14:textId="1EB6A6DF" w:rsidR="00527C1C" w:rsidRDefault="00527C1C" w:rsidP="00DB3940">
      <w:pPr>
        <w:pStyle w:val="ListParagraph"/>
        <w:numPr>
          <w:ilvl w:val="1"/>
          <w:numId w:val="29"/>
        </w:numPr>
        <w:rPr>
          <w:rFonts w:ascii="Times New Roman" w:hAnsi="Times New Roman" w:cs="Times New Roman"/>
        </w:rPr>
      </w:pPr>
      <w:r>
        <w:rPr>
          <w:rFonts w:ascii="Times New Roman" w:hAnsi="Times New Roman" w:cs="Times New Roman"/>
        </w:rPr>
        <w:t xml:space="preserve">Determine the median </w:t>
      </w:r>
      <w:proofErr w:type="spellStart"/>
      <w:r>
        <w:rPr>
          <w:rFonts w:ascii="Times New Roman" w:hAnsi="Times New Roman" w:cs="Times New Roman"/>
        </w:rPr>
        <w:t>cdc</w:t>
      </w:r>
      <w:proofErr w:type="spellEnd"/>
      <w:r>
        <w:rPr>
          <w:rFonts w:ascii="Times New Roman" w:hAnsi="Times New Roman" w:cs="Times New Roman"/>
        </w:rPr>
        <w:t>*</w:t>
      </w:r>
      <w:proofErr w:type="spellStart"/>
      <w:r>
        <w:rPr>
          <w:rFonts w:ascii="Times New Roman" w:hAnsi="Times New Roman" w:cs="Times New Roman"/>
        </w:rPr>
        <w:t>sd</w:t>
      </w:r>
      <w:proofErr w:type="spellEnd"/>
      <w:r>
        <w:rPr>
          <w:rFonts w:ascii="Times New Roman" w:hAnsi="Times New Roman" w:cs="Times New Roman"/>
        </w:rPr>
        <w:t xml:space="preserve"> for each parameter by year of age</w:t>
      </w:r>
      <w:r w:rsidR="00205BE8">
        <w:rPr>
          <w:rFonts w:ascii="Times New Roman" w:hAnsi="Times New Roman" w:cs="Times New Roman"/>
        </w:rPr>
        <w:t>:</w:t>
      </w:r>
      <w:r>
        <w:rPr>
          <w:rFonts w:ascii="Times New Roman" w:hAnsi="Times New Roman" w:cs="Times New Roman"/>
        </w:rPr>
        <w:t xml:space="preserve"> median*sd.</w:t>
      </w:r>
    </w:p>
    <w:p w14:paraId="05AD912A" w14:textId="23696605" w:rsidR="00B4569F" w:rsidRDefault="00527C1C" w:rsidP="00DB3940">
      <w:pPr>
        <w:pStyle w:val="ListParagraph"/>
        <w:numPr>
          <w:ilvl w:val="1"/>
          <w:numId w:val="29"/>
        </w:numPr>
        <w:rPr>
          <w:rFonts w:ascii="Times New Roman" w:hAnsi="Times New Roman" w:cs="Times New Roman"/>
        </w:rPr>
      </w:pPr>
      <w:r>
        <w:rPr>
          <w:rFonts w:ascii="Times New Roman" w:hAnsi="Times New Roman" w:cs="Times New Roman"/>
        </w:rPr>
        <w:t>The median*</w:t>
      </w:r>
      <w:proofErr w:type="spellStart"/>
      <w:proofErr w:type="gramStart"/>
      <w:r>
        <w:rPr>
          <w:rFonts w:ascii="Times New Roman" w:hAnsi="Times New Roman" w:cs="Times New Roman"/>
        </w:rPr>
        <w:t>sd</w:t>
      </w:r>
      <w:proofErr w:type="spellEnd"/>
      <w:r>
        <w:rPr>
          <w:rFonts w:ascii="Times New Roman" w:hAnsi="Times New Roman" w:cs="Times New Roman"/>
        </w:rPr>
        <w:t xml:space="preserve">  should</w:t>
      </w:r>
      <w:proofErr w:type="gramEnd"/>
      <w:r>
        <w:rPr>
          <w:rFonts w:ascii="Times New Roman" w:hAnsi="Times New Roman" w:cs="Times New Roman"/>
        </w:rPr>
        <w:t xml:space="preserve"> be considered to apply to midyear-age, defined as the age in days with the same value as the integer portion of (365.25*year + 365.25/2).</w:t>
      </w:r>
    </w:p>
    <w:p w14:paraId="7F1B773D" w14:textId="316C7905" w:rsidR="00527C1C" w:rsidRDefault="00527C1C" w:rsidP="00DB3940">
      <w:pPr>
        <w:pStyle w:val="ListParagraph"/>
        <w:numPr>
          <w:ilvl w:val="1"/>
          <w:numId w:val="29"/>
        </w:numPr>
        <w:rPr>
          <w:rFonts w:ascii="Times New Roman" w:hAnsi="Times New Roman" w:cs="Times New Roman"/>
        </w:rPr>
      </w:pPr>
      <w:r>
        <w:rPr>
          <w:rFonts w:ascii="Times New Roman" w:hAnsi="Times New Roman" w:cs="Times New Roman"/>
        </w:rPr>
        <w:t>Linearly interpolate median*</w:t>
      </w:r>
      <w:proofErr w:type="spellStart"/>
      <w:r>
        <w:rPr>
          <w:rFonts w:ascii="Times New Roman" w:hAnsi="Times New Roman" w:cs="Times New Roman"/>
        </w:rPr>
        <w:t>sd</w:t>
      </w:r>
      <w:proofErr w:type="spellEnd"/>
      <w:r>
        <w:rPr>
          <w:rFonts w:ascii="Times New Roman" w:hAnsi="Times New Roman" w:cs="Times New Roman"/>
        </w:rPr>
        <w:t xml:space="preserve"> for each parameter between each midyear-age, naming the interpolated values </w:t>
      </w:r>
      <w:proofErr w:type="spellStart"/>
      <w:r>
        <w:rPr>
          <w:rFonts w:ascii="Times New Roman" w:hAnsi="Times New Roman" w:cs="Times New Roman"/>
        </w:rPr>
        <w:t>rc</w:t>
      </w:r>
      <w:proofErr w:type="spellEnd"/>
      <w:r>
        <w:rPr>
          <w:rFonts w:ascii="Times New Roman" w:hAnsi="Times New Roman" w:cs="Times New Roman"/>
        </w:rPr>
        <w:t>*sd.</w:t>
      </w:r>
    </w:p>
    <w:p w14:paraId="2877AFE1" w14:textId="6B45D4E0" w:rsidR="00527C1C" w:rsidRPr="00260170" w:rsidRDefault="00527C1C" w:rsidP="00DB3940">
      <w:pPr>
        <w:pStyle w:val="ListParagraph"/>
        <w:numPr>
          <w:ilvl w:val="1"/>
          <w:numId w:val="29"/>
        </w:numPr>
        <w:rPr>
          <w:rFonts w:ascii="Times New Roman" w:hAnsi="Times New Roman" w:cs="Times New Roman"/>
        </w:rPr>
      </w:pPr>
      <w:r>
        <w:rPr>
          <w:rFonts w:ascii="Times New Roman" w:hAnsi="Times New Roman" w:cs="Times New Roman"/>
        </w:rPr>
        <w:lastRenderedPageBreak/>
        <w:t xml:space="preserve">For ages below the first midyear-age, let </w:t>
      </w:r>
      <w:proofErr w:type="spellStart"/>
      <w:r>
        <w:rPr>
          <w:rFonts w:ascii="Times New Roman" w:hAnsi="Times New Roman" w:cs="Times New Roman"/>
        </w:rPr>
        <w:t>rc</w:t>
      </w:r>
      <w:proofErr w:type="spellEnd"/>
      <w:r>
        <w:rPr>
          <w:rFonts w:ascii="Times New Roman" w:hAnsi="Times New Roman" w:cs="Times New Roman"/>
        </w:rPr>
        <w:t>*</w:t>
      </w:r>
      <w:proofErr w:type="spellStart"/>
      <w:r>
        <w:rPr>
          <w:rFonts w:ascii="Times New Roman" w:hAnsi="Times New Roman" w:cs="Times New Roman"/>
        </w:rPr>
        <w:t>sd</w:t>
      </w:r>
      <w:proofErr w:type="spellEnd"/>
      <w:r>
        <w:rPr>
          <w:rFonts w:ascii="Times New Roman" w:hAnsi="Times New Roman" w:cs="Times New Roman"/>
        </w:rPr>
        <w:t xml:space="preserve"> equal the median*</w:t>
      </w:r>
      <w:proofErr w:type="spellStart"/>
      <w:r>
        <w:rPr>
          <w:rFonts w:ascii="Times New Roman" w:hAnsi="Times New Roman" w:cs="Times New Roman"/>
        </w:rPr>
        <w:t>sd</w:t>
      </w:r>
      <w:proofErr w:type="spellEnd"/>
      <w:r>
        <w:rPr>
          <w:rFonts w:ascii="Times New Roman" w:hAnsi="Times New Roman" w:cs="Times New Roman"/>
        </w:rPr>
        <w:t xml:space="preserve"> for the earliest year. For ages above the last </w:t>
      </w:r>
      <w:proofErr w:type="spellStart"/>
      <w:r>
        <w:rPr>
          <w:rFonts w:ascii="Times New Roman" w:hAnsi="Times New Roman" w:cs="Times New Roman"/>
        </w:rPr>
        <w:t>midyear_age</w:t>
      </w:r>
      <w:proofErr w:type="spellEnd"/>
      <w:r>
        <w:rPr>
          <w:rFonts w:ascii="Times New Roman" w:hAnsi="Times New Roman" w:cs="Times New Roman"/>
        </w:rPr>
        <w:t xml:space="preserve">, let </w:t>
      </w:r>
      <w:proofErr w:type="spellStart"/>
      <w:r>
        <w:rPr>
          <w:rFonts w:ascii="Times New Roman" w:hAnsi="Times New Roman" w:cs="Times New Roman"/>
        </w:rPr>
        <w:t>rc</w:t>
      </w:r>
      <w:proofErr w:type="spellEnd"/>
      <w:r>
        <w:rPr>
          <w:rFonts w:ascii="Times New Roman" w:hAnsi="Times New Roman" w:cs="Times New Roman"/>
        </w:rPr>
        <w:t>*</w:t>
      </w:r>
      <w:proofErr w:type="spellStart"/>
      <w:r>
        <w:rPr>
          <w:rFonts w:ascii="Times New Roman" w:hAnsi="Times New Roman" w:cs="Times New Roman"/>
        </w:rPr>
        <w:t>sd</w:t>
      </w:r>
      <w:proofErr w:type="spellEnd"/>
      <w:r>
        <w:rPr>
          <w:rFonts w:ascii="Times New Roman" w:hAnsi="Times New Roman" w:cs="Times New Roman"/>
        </w:rPr>
        <w:t xml:space="preserve"> equal the median*</w:t>
      </w:r>
      <w:proofErr w:type="spellStart"/>
      <w:r>
        <w:rPr>
          <w:rFonts w:ascii="Times New Roman" w:hAnsi="Times New Roman" w:cs="Times New Roman"/>
        </w:rPr>
        <w:t>sd</w:t>
      </w:r>
      <w:proofErr w:type="spellEnd"/>
      <w:r>
        <w:rPr>
          <w:rFonts w:ascii="Times New Roman" w:hAnsi="Times New Roman" w:cs="Times New Roman"/>
        </w:rPr>
        <w:t xml:space="preserve"> for the last year.</w:t>
      </w:r>
    </w:p>
    <w:p w14:paraId="2473231A" w14:textId="7651B463" w:rsidR="00C92706" w:rsidRPr="003C1C00" w:rsidRDefault="00B4569F" w:rsidP="00DB3940">
      <w:pPr>
        <w:pStyle w:val="ListParagraph"/>
        <w:numPr>
          <w:ilvl w:val="1"/>
          <w:numId w:val="29"/>
        </w:numPr>
        <w:rPr>
          <w:rFonts w:ascii="Times New Roman" w:hAnsi="Times New Roman" w:cs="Times New Roman"/>
        </w:rPr>
      </w:pPr>
      <w:r w:rsidRPr="003C1C00">
        <w:rPr>
          <w:rFonts w:ascii="Times New Roman" w:hAnsi="Times New Roman" w:cs="Times New Roman"/>
        </w:rPr>
        <w:t xml:space="preserve">Subtract </w:t>
      </w:r>
      <w:proofErr w:type="spellStart"/>
      <w:r w:rsidRPr="003C1C00">
        <w:rPr>
          <w:rFonts w:ascii="Times New Roman" w:hAnsi="Times New Roman" w:cs="Times New Roman"/>
        </w:rPr>
        <w:t>rcsd</w:t>
      </w:r>
      <w:proofErr w:type="spellEnd"/>
      <w:r w:rsidRPr="003C1C00">
        <w:rPr>
          <w:rFonts w:ascii="Times New Roman" w:hAnsi="Times New Roman" w:cs="Times New Roman"/>
        </w:rPr>
        <w:t xml:space="preserve">_* </w:t>
      </w:r>
      <w:r w:rsidR="00C92706" w:rsidRPr="003C1C00">
        <w:rPr>
          <w:rFonts w:ascii="Times New Roman" w:hAnsi="Times New Roman" w:cs="Times New Roman"/>
        </w:rPr>
        <w:t xml:space="preserve">from </w:t>
      </w:r>
      <w:proofErr w:type="spellStart"/>
      <w:r w:rsidR="00C92706" w:rsidRPr="003C1C00">
        <w:rPr>
          <w:rFonts w:ascii="Times New Roman" w:hAnsi="Times New Roman" w:cs="Times New Roman"/>
        </w:rPr>
        <w:t>SD</w:t>
      </w:r>
      <w:r w:rsidR="00C92706" w:rsidRPr="003C1C00">
        <w:rPr>
          <w:rFonts w:ascii="Times New Roman" w:hAnsi="Times New Roman" w:cs="Times New Roman"/>
          <w:vertAlign w:val="subscript"/>
        </w:rPr>
        <w:t>orig</w:t>
      </w:r>
      <w:proofErr w:type="spellEnd"/>
      <w:r w:rsidR="00C92706" w:rsidRPr="003C1C00">
        <w:rPr>
          <w:rFonts w:ascii="Times New Roman" w:hAnsi="Times New Roman" w:cs="Times New Roman"/>
        </w:rPr>
        <w:t xml:space="preserve"> to create the recentered SD-score.  This recentered SD-score, labeled </w:t>
      </w:r>
      <w:r w:rsidR="00C92706" w:rsidRPr="003C1C00">
        <w:rPr>
          <w:rFonts w:ascii="Times New Roman" w:hAnsi="Times New Roman" w:cs="Times New Roman"/>
          <w:b/>
          <w:color w:val="FF0000"/>
        </w:rPr>
        <w:t>tbc*</w:t>
      </w:r>
      <w:proofErr w:type="spellStart"/>
      <w:r w:rsidR="00C92706" w:rsidRPr="003C1C00">
        <w:rPr>
          <w:rFonts w:ascii="Times New Roman" w:hAnsi="Times New Roman" w:cs="Times New Roman"/>
          <w:b/>
          <w:color w:val="FF0000"/>
        </w:rPr>
        <w:t>sd</w:t>
      </w:r>
      <w:proofErr w:type="spellEnd"/>
      <w:r w:rsidR="00C92706" w:rsidRPr="003C1C00">
        <w:rPr>
          <w:rFonts w:ascii="Times New Roman" w:hAnsi="Times New Roman" w:cs="Times New Roman"/>
        </w:rPr>
        <w:t xml:space="preserve"> (stands for "to be cleaned"</w:t>
      </w:r>
      <w:r w:rsidRPr="003C1C00">
        <w:rPr>
          <w:rFonts w:ascii="Times New Roman" w:hAnsi="Times New Roman" w:cs="Times New Roman"/>
        </w:rPr>
        <w:t>)</w:t>
      </w:r>
      <w:r w:rsidR="00C92706" w:rsidRPr="003C1C00">
        <w:rPr>
          <w:rFonts w:ascii="Times New Roman" w:hAnsi="Times New Roman" w:cs="Times New Roman"/>
        </w:rPr>
        <w:t xml:space="preserve"> will be used for most of the rest of the analyses. </w:t>
      </w:r>
    </w:p>
    <w:p w14:paraId="571C0ED3" w14:textId="7ADDC362" w:rsidR="004706F6" w:rsidRPr="00040AD1" w:rsidRDefault="004706F6" w:rsidP="00DB3940">
      <w:pPr>
        <w:pStyle w:val="ListParagraph"/>
        <w:numPr>
          <w:ilvl w:val="1"/>
          <w:numId w:val="29"/>
        </w:numPr>
        <w:rPr>
          <w:rFonts w:ascii="Times New Roman" w:hAnsi="Times New Roman" w:cs="Times New Roman"/>
        </w:rPr>
      </w:pPr>
      <w:r w:rsidRPr="00040AD1">
        <w:rPr>
          <w:rFonts w:ascii="Times New Roman" w:hAnsi="Times New Roman" w:cs="Times New Roman"/>
        </w:rPr>
        <w:t xml:space="preserve">In future steps I will sometimes refer to </w:t>
      </w:r>
      <w:proofErr w:type="spellStart"/>
      <w:r w:rsidRPr="00040AD1">
        <w:rPr>
          <w:rFonts w:ascii="Times New Roman" w:hAnsi="Times New Roman" w:cs="Times New Roman"/>
        </w:rPr>
        <w:t>meas</w:t>
      </w:r>
      <w:r w:rsidRPr="00040AD1">
        <w:rPr>
          <w:rFonts w:ascii="Times New Roman" w:hAnsi="Times New Roman" w:cs="Times New Roman"/>
          <w:vertAlign w:val="subscript"/>
        </w:rPr>
        <w:t>prev</w:t>
      </w:r>
      <w:proofErr w:type="spellEnd"/>
      <w:r w:rsidRPr="00040AD1">
        <w:rPr>
          <w:rFonts w:ascii="Times New Roman" w:hAnsi="Times New Roman" w:cs="Times New Roman"/>
        </w:rPr>
        <w:t xml:space="preserve"> and </w:t>
      </w:r>
      <w:proofErr w:type="spellStart"/>
      <w:r w:rsidRPr="00040AD1">
        <w:rPr>
          <w:rFonts w:ascii="Times New Roman" w:hAnsi="Times New Roman" w:cs="Times New Roman"/>
        </w:rPr>
        <w:t>meas</w:t>
      </w:r>
      <w:r w:rsidRPr="00040AD1">
        <w:rPr>
          <w:rFonts w:ascii="Times New Roman" w:hAnsi="Times New Roman" w:cs="Times New Roman"/>
          <w:vertAlign w:val="subscript"/>
        </w:rPr>
        <w:t>next</w:t>
      </w:r>
      <w:proofErr w:type="spellEnd"/>
      <w:r w:rsidRPr="00040AD1">
        <w:rPr>
          <w:rFonts w:ascii="Times New Roman" w:hAnsi="Times New Roman" w:cs="Times New Roman"/>
        </w:rPr>
        <w:t xml:space="preserve"> which refer to the previous or next </w:t>
      </w:r>
      <w:proofErr w:type="spellStart"/>
      <w:r w:rsidRPr="00040AD1">
        <w:rPr>
          <w:rFonts w:ascii="Times New Roman" w:hAnsi="Times New Roman" w:cs="Times New Roman"/>
        </w:rPr>
        <w:t>wt</w:t>
      </w:r>
      <w:proofErr w:type="spellEnd"/>
      <w:r w:rsidRPr="00040AD1">
        <w:rPr>
          <w:rFonts w:ascii="Times New Roman" w:hAnsi="Times New Roman" w:cs="Times New Roman"/>
        </w:rPr>
        <w:t xml:space="preserve"> or </w:t>
      </w:r>
      <w:proofErr w:type="spellStart"/>
      <w:r w:rsidRPr="00040AD1">
        <w:rPr>
          <w:rFonts w:ascii="Times New Roman" w:hAnsi="Times New Roman" w:cs="Times New Roman"/>
        </w:rPr>
        <w:t>ht</w:t>
      </w:r>
      <w:proofErr w:type="spellEnd"/>
      <w:r w:rsidRPr="00040AD1">
        <w:rPr>
          <w:rFonts w:ascii="Times New Roman" w:hAnsi="Times New Roman" w:cs="Times New Roman"/>
        </w:rPr>
        <w:t xml:space="preserve"> measurement for which </w:t>
      </w:r>
      <w:proofErr w:type="spellStart"/>
      <w:r w:rsidRPr="00040AD1">
        <w:rPr>
          <w:rFonts w:ascii="Times New Roman" w:hAnsi="Times New Roman" w:cs="Times New Roman"/>
        </w:rPr>
        <w:t>exc</w:t>
      </w:r>
      <w:proofErr w:type="spellEnd"/>
      <w:r w:rsidRPr="00040AD1">
        <w:rPr>
          <w:rFonts w:ascii="Times New Roman" w:hAnsi="Times New Roman" w:cs="Times New Roman"/>
        </w:rPr>
        <w:t>_*==0 for the subject</w:t>
      </w:r>
      <w:r w:rsidR="00B4569F">
        <w:rPr>
          <w:rFonts w:ascii="Times New Roman" w:hAnsi="Times New Roman" w:cs="Times New Roman"/>
        </w:rPr>
        <w:t xml:space="preserve"> and parameter</w:t>
      </w:r>
      <w:r w:rsidRPr="00040AD1">
        <w:rPr>
          <w:rFonts w:ascii="Times New Roman" w:hAnsi="Times New Roman" w:cs="Times New Roman"/>
        </w:rPr>
        <w:t>, when the data are sorted by subject</w:t>
      </w:r>
      <w:r w:rsidR="00B4569F">
        <w:rPr>
          <w:rFonts w:ascii="Times New Roman" w:hAnsi="Times New Roman" w:cs="Times New Roman"/>
        </w:rPr>
        <w:t>, parameter,</w:t>
      </w:r>
      <w:r w:rsidRPr="00040AD1">
        <w:rPr>
          <w:rFonts w:ascii="Times New Roman" w:hAnsi="Times New Roman" w:cs="Times New Roman"/>
        </w:rPr>
        <w:t xml:space="preserve"> and </w:t>
      </w:r>
      <w:proofErr w:type="spellStart"/>
      <w:r w:rsidRPr="00040AD1">
        <w:rPr>
          <w:rFonts w:ascii="Times New Roman" w:hAnsi="Times New Roman" w:cs="Times New Roman"/>
        </w:rPr>
        <w:t>agedays</w:t>
      </w:r>
      <w:proofErr w:type="spellEnd"/>
      <w:r w:rsidRPr="00040AD1">
        <w:rPr>
          <w:rFonts w:ascii="Times New Roman" w:hAnsi="Times New Roman" w:cs="Times New Roman"/>
        </w:rPr>
        <w:t xml:space="preserve">. </w:t>
      </w:r>
      <w:proofErr w:type="spellStart"/>
      <w:r w:rsidRPr="00040AD1">
        <w:rPr>
          <w:rFonts w:ascii="Times New Roman" w:hAnsi="Times New Roman" w:cs="Times New Roman"/>
        </w:rPr>
        <w:t>SD</w:t>
      </w:r>
      <w:r w:rsidRPr="00040AD1">
        <w:rPr>
          <w:rFonts w:ascii="Times New Roman" w:hAnsi="Times New Roman" w:cs="Times New Roman"/>
          <w:vertAlign w:val="subscript"/>
        </w:rPr>
        <w:t>prev</w:t>
      </w:r>
      <w:proofErr w:type="spellEnd"/>
      <w:r w:rsidRPr="00040AD1">
        <w:rPr>
          <w:rFonts w:ascii="Times New Roman" w:hAnsi="Times New Roman" w:cs="Times New Roman"/>
        </w:rPr>
        <w:t xml:space="preserve"> and </w:t>
      </w:r>
      <w:proofErr w:type="spellStart"/>
      <w:r w:rsidRPr="00040AD1">
        <w:rPr>
          <w:rFonts w:ascii="Times New Roman" w:hAnsi="Times New Roman" w:cs="Times New Roman"/>
        </w:rPr>
        <w:t>SD</w:t>
      </w:r>
      <w:r w:rsidRPr="00040AD1">
        <w:rPr>
          <w:rFonts w:ascii="Times New Roman" w:hAnsi="Times New Roman" w:cs="Times New Roman"/>
          <w:vertAlign w:val="subscript"/>
        </w:rPr>
        <w:t>next</w:t>
      </w:r>
      <w:proofErr w:type="spellEnd"/>
      <w:r w:rsidRPr="00040AD1">
        <w:rPr>
          <w:rFonts w:ascii="Times New Roman" w:hAnsi="Times New Roman" w:cs="Times New Roman"/>
        </w:rPr>
        <w:t xml:space="preserve"> refer to the tbc*</w:t>
      </w:r>
      <w:proofErr w:type="spellStart"/>
      <w:r w:rsidRPr="00040AD1">
        <w:rPr>
          <w:rFonts w:ascii="Times New Roman" w:hAnsi="Times New Roman" w:cs="Times New Roman"/>
        </w:rPr>
        <w:t>sd</w:t>
      </w:r>
      <w:proofErr w:type="spellEnd"/>
      <w:r w:rsidRPr="00040AD1">
        <w:rPr>
          <w:rFonts w:ascii="Times New Roman" w:hAnsi="Times New Roman" w:cs="Times New Roman"/>
        </w:rPr>
        <w:t xml:space="preserve"> of the previous or next measurement. </w:t>
      </w:r>
    </w:p>
    <w:p w14:paraId="0BCFAC5B" w14:textId="77777777" w:rsidR="00166674" w:rsidRPr="00040AD1" w:rsidRDefault="00166674" w:rsidP="000E2F78">
      <w:pPr>
        <w:ind w:left="720"/>
        <w:rPr>
          <w:rFonts w:ascii="Times New Roman" w:hAnsi="Times New Roman" w:cs="Times New Roman"/>
        </w:rPr>
      </w:pPr>
    </w:p>
    <w:p w14:paraId="28126836" w14:textId="3F21477F" w:rsidR="00E46A77" w:rsidRPr="00040AD1" w:rsidRDefault="00E46A77" w:rsidP="00DB3940">
      <w:pPr>
        <w:pStyle w:val="ListParagraph"/>
        <w:numPr>
          <w:ilvl w:val="0"/>
          <w:numId w:val="29"/>
        </w:numPr>
        <w:rPr>
          <w:rFonts w:ascii="Times New Roman" w:hAnsi="Times New Roman" w:cs="Times New Roman"/>
          <w:b/>
        </w:rPr>
      </w:pPr>
      <w:r w:rsidRPr="00453C21">
        <w:rPr>
          <w:rFonts w:ascii="Times New Roman" w:hAnsi="Times New Roman" w:cs="Times New Roman"/>
        </w:rPr>
        <w:t>Dataset</w:t>
      </w:r>
      <w:r w:rsidRPr="00040AD1">
        <w:rPr>
          <w:rFonts w:ascii="Times New Roman" w:hAnsi="Times New Roman" w:cs="Times New Roman"/>
          <w:b/>
        </w:rPr>
        <w:t xml:space="preserve"> split (optional)</w:t>
      </w:r>
      <w:r w:rsidR="00453C21">
        <w:rPr>
          <w:rFonts w:ascii="Times New Roman" w:hAnsi="Times New Roman" w:cs="Times New Roman"/>
          <w:b/>
        </w:rPr>
        <w:t xml:space="preserve">. </w:t>
      </w:r>
      <w:r w:rsidR="00453C21" w:rsidRPr="00040AD1">
        <w:rPr>
          <w:rFonts w:ascii="Times New Roman" w:hAnsi="Times New Roman" w:cs="Times New Roman"/>
        </w:rPr>
        <w:t xml:space="preserve">In Stata, many of the rest of the steps require you to repeat </w:t>
      </w:r>
      <w:r w:rsidR="00453C21">
        <w:rPr>
          <w:rFonts w:ascii="Times New Roman" w:hAnsi="Times New Roman" w:cs="Times New Roman"/>
        </w:rPr>
        <w:t>calculations</w:t>
      </w:r>
      <w:r w:rsidR="00453C21" w:rsidRPr="00040AD1">
        <w:rPr>
          <w:rFonts w:ascii="Times New Roman" w:hAnsi="Times New Roman" w:cs="Times New Roman"/>
        </w:rPr>
        <w:t xml:space="preserve"> as many times as there are observations for the subject with the highest number of observations.</w:t>
      </w:r>
      <w:r w:rsidR="00453C21">
        <w:rPr>
          <w:rFonts w:ascii="Times New Roman" w:hAnsi="Times New Roman" w:cs="Times New Roman"/>
        </w:rPr>
        <w:t xml:space="preserve"> </w:t>
      </w:r>
      <w:r w:rsidR="00453C21" w:rsidRPr="00040AD1">
        <w:rPr>
          <w:rFonts w:ascii="Times New Roman" w:hAnsi="Times New Roman" w:cs="Times New Roman"/>
        </w:rPr>
        <w:t xml:space="preserve">This step is not necessary </w:t>
      </w:r>
      <w:r w:rsidR="00453C21">
        <w:rPr>
          <w:rFonts w:ascii="Times New Roman" w:hAnsi="Times New Roman" w:cs="Times New Roman"/>
        </w:rPr>
        <w:t>but improved efficiency substantially in Stata</w:t>
      </w:r>
      <w:r w:rsidR="00453C21" w:rsidRPr="00040AD1">
        <w:rPr>
          <w:rFonts w:ascii="Times New Roman" w:hAnsi="Times New Roman" w:cs="Times New Roman"/>
        </w:rPr>
        <w:t>.</w:t>
      </w:r>
    </w:p>
    <w:p w14:paraId="6534ABF8" w14:textId="31168FDB" w:rsidR="00E46A77" w:rsidRPr="00040AD1" w:rsidRDefault="00B4569F" w:rsidP="00DB3940">
      <w:pPr>
        <w:pStyle w:val="ListParagraph"/>
        <w:numPr>
          <w:ilvl w:val="1"/>
          <w:numId w:val="29"/>
        </w:numPr>
        <w:rPr>
          <w:rFonts w:ascii="Times New Roman" w:hAnsi="Times New Roman" w:cs="Times New Roman"/>
        </w:rPr>
      </w:pPr>
      <w:r>
        <w:rPr>
          <w:rFonts w:ascii="Times New Roman" w:hAnsi="Times New Roman" w:cs="Times New Roman"/>
        </w:rPr>
        <w:t>Depending on the statistical software, you can split</w:t>
      </w:r>
      <w:r w:rsidR="00C92706" w:rsidRPr="00040AD1">
        <w:rPr>
          <w:rFonts w:ascii="Times New Roman" w:hAnsi="Times New Roman" w:cs="Times New Roman"/>
        </w:rPr>
        <w:t xml:space="preserve"> the dataset at this point into three groups: short (subjects</w:t>
      </w:r>
      <w:r w:rsidR="00E46A77" w:rsidRPr="00040AD1">
        <w:rPr>
          <w:rFonts w:ascii="Times New Roman" w:hAnsi="Times New Roman" w:cs="Times New Roman"/>
        </w:rPr>
        <w:t xml:space="preserve"> with &lt;=10 total observations), medium (subjects with &gt;10 and &lt;=30 observations) and long (subjects with &gt;30 observations). </w:t>
      </w:r>
      <w:r>
        <w:rPr>
          <w:rFonts w:ascii="Times New Roman" w:hAnsi="Times New Roman" w:cs="Times New Roman"/>
        </w:rPr>
        <w:t>Perform</w:t>
      </w:r>
      <w:r w:rsidR="00E46A77" w:rsidRPr="00040AD1">
        <w:rPr>
          <w:rFonts w:ascii="Times New Roman" w:hAnsi="Times New Roman" w:cs="Times New Roman"/>
        </w:rPr>
        <w:t xml:space="preserve"> all the rest of the steps separately for each of the 3 datas</w:t>
      </w:r>
      <w:r w:rsidR="00C9357F">
        <w:rPr>
          <w:rFonts w:ascii="Times New Roman" w:hAnsi="Times New Roman" w:cs="Times New Roman"/>
        </w:rPr>
        <w:t>ets and then re-combine</w:t>
      </w:r>
      <w:r w:rsidR="00E46A77" w:rsidRPr="00040AD1">
        <w:rPr>
          <w:rFonts w:ascii="Times New Roman" w:hAnsi="Times New Roman" w:cs="Times New Roman"/>
        </w:rPr>
        <w:t xml:space="preserve"> them at the end. Note that all observations for a subject stay together. </w:t>
      </w:r>
    </w:p>
    <w:p w14:paraId="77A07875" w14:textId="77777777" w:rsidR="00166674" w:rsidRPr="00040AD1" w:rsidRDefault="00166674" w:rsidP="000E2F78">
      <w:pPr>
        <w:ind w:left="720"/>
        <w:rPr>
          <w:rFonts w:ascii="Times New Roman" w:hAnsi="Times New Roman" w:cs="Times New Roman"/>
        </w:rPr>
      </w:pPr>
    </w:p>
    <w:p w14:paraId="30B62675" w14:textId="3FE59580" w:rsidR="00E46A77" w:rsidRPr="00040AD1" w:rsidRDefault="00E46A77" w:rsidP="00DB3940">
      <w:pPr>
        <w:pStyle w:val="ListParagraph"/>
        <w:numPr>
          <w:ilvl w:val="0"/>
          <w:numId w:val="29"/>
        </w:numPr>
        <w:rPr>
          <w:rFonts w:ascii="Times New Roman" w:hAnsi="Times New Roman" w:cs="Times New Roman"/>
        </w:rPr>
      </w:pPr>
      <w:r w:rsidRPr="0009793E">
        <w:rPr>
          <w:rFonts w:ascii="Times New Roman" w:hAnsi="Times New Roman" w:cs="Times New Roman"/>
          <w:b/>
        </w:rPr>
        <w:t>Temporary duplicates</w:t>
      </w:r>
      <w:r w:rsidR="00A1035B" w:rsidRPr="00040AD1">
        <w:rPr>
          <w:rFonts w:ascii="Times New Roman" w:hAnsi="Times New Roman" w:cs="Times New Roman"/>
        </w:rPr>
        <w:t xml:space="preserve">: </w:t>
      </w:r>
      <w:r w:rsidRPr="00040AD1">
        <w:rPr>
          <w:rFonts w:ascii="Times New Roman" w:hAnsi="Times New Roman" w:cs="Times New Roman"/>
        </w:rPr>
        <w:t xml:space="preserve">I use duplicates to refer to </w:t>
      </w:r>
      <w:r w:rsidR="00C2252F" w:rsidRPr="00040AD1">
        <w:rPr>
          <w:rFonts w:ascii="Times New Roman" w:hAnsi="Times New Roman" w:cs="Times New Roman"/>
        </w:rPr>
        <w:t xml:space="preserve">more than </w:t>
      </w:r>
      <w:r w:rsidRPr="00040AD1">
        <w:rPr>
          <w:rFonts w:ascii="Times New Roman" w:hAnsi="Times New Roman" w:cs="Times New Roman"/>
        </w:rPr>
        <w:t>more than one recorded value for a parameter on the same day, and we need to select which one to include in our analysis. The overall strategy will be to select a measurement using a simple strategy that will be used temporarily, and select permanently in a later step after we have a somewhat cleaner dataset that can help us identify the best duplicate.</w:t>
      </w:r>
    </w:p>
    <w:p w14:paraId="61F8BE15" w14:textId="2A920B15" w:rsidR="00CC2FE0" w:rsidRDefault="0091657D" w:rsidP="00DB3940">
      <w:pPr>
        <w:pStyle w:val="ListParagraph"/>
        <w:numPr>
          <w:ilvl w:val="1"/>
          <w:numId w:val="29"/>
        </w:numPr>
        <w:rPr>
          <w:rFonts w:ascii="Times New Roman" w:hAnsi="Times New Roman" w:cs="Times New Roman"/>
        </w:rPr>
      </w:pPr>
      <w:r>
        <w:rPr>
          <w:rFonts w:ascii="Times New Roman" w:hAnsi="Times New Roman" w:cs="Times New Roman"/>
        </w:rPr>
        <w:t xml:space="preserve">For subjects/parameters with </w:t>
      </w:r>
      <w:r w:rsidR="002A2998">
        <w:rPr>
          <w:rFonts w:ascii="Times New Roman" w:hAnsi="Times New Roman" w:cs="Times New Roman"/>
        </w:rPr>
        <w:t>duplicates</w:t>
      </w:r>
      <w:r>
        <w:rPr>
          <w:rFonts w:ascii="Times New Roman" w:hAnsi="Times New Roman" w:cs="Times New Roman"/>
        </w:rPr>
        <w:t xml:space="preserve">: </w:t>
      </w:r>
      <w:r w:rsidR="00E46A77" w:rsidRPr="00040AD1">
        <w:rPr>
          <w:rFonts w:ascii="Times New Roman" w:hAnsi="Times New Roman" w:cs="Times New Roman"/>
        </w:rPr>
        <w:t xml:space="preserve">Determine </w:t>
      </w:r>
      <w:proofErr w:type="spellStart"/>
      <w:r>
        <w:rPr>
          <w:rFonts w:ascii="Times New Roman" w:hAnsi="Times New Roman" w:cs="Times New Roman"/>
        </w:rPr>
        <w:t>median_tbc</w:t>
      </w:r>
      <w:proofErr w:type="spellEnd"/>
      <w:r>
        <w:rPr>
          <w:rFonts w:ascii="Times New Roman" w:hAnsi="Times New Roman" w:cs="Times New Roman"/>
        </w:rPr>
        <w:t>*</w:t>
      </w:r>
      <w:proofErr w:type="spellStart"/>
      <w:r>
        <w:rPr>
          <w:rFonts w:ascii="Times New Roman" w:hAnsi="Times New Roman" w:cs="Times New Roman"/>
        </w:rPr>
        <w:t>sd</w:t>
      </w:r>
      <w:proofErr w:type="spellEnd"/>
      <w:r w:rsidR="0037049C">
        <w:rPr>
          <w:rFonts w:ascii="Times New Roman" w:hAnsi="Times New Roman" w:cs="Times New Roman"/>
        </w:rPr>
        <w:t xml:space="preserve"> for both parameters</w:t>
      </w:r>
      <w:r>
        <w:rPr>
          <w:rFonts w:ascii="Times New Roman" w:hAnsi="Times New Roman" w:cs="Times New Roman"/>
        </w:rPr>
        <w:t xml:space="preserve">: </w:t>
      </w:r>
      <w:r w:rsidR="00E46A77" w:rsidRPr="00040AD1">
        <w:rPr>
          <w:rFonts w:ascii="Times New Roman" w:hAnsi="Times New Roman" w:cs="Times New Roman"/>
        </w:rPr>
        <w:t>the median tbc*</w:t>
      </w:r>
      <w:proofErr w:type="spellStart"/>
      <w:r w:rsidR="00E46A77" w:rsidRPr="00040AD1">
        <w:rPr>
          <w:rFonts w:ascii="Times New Roman" w:hAnsi="Times New Roman" w:cs="Times New Roman"/>
        </w:rPr>
        <w:t>sd</w:t>
      </w:r>
      <w:proofErr w:type="spellEnd"/>
      <w:r w:rsidR="00E46A77" w:rsidRPr="00040AD1">
        <w:rPr>
          <w:rFonts w:ascii="Times New Roman" w:hAnsi="Times New Roman" w:cs="Times New Roman"/>
        </w:rPr>
        <w:t xml:space="preserve"> for each subject and parameter </w:t>
      </w:r>
      <w:r w:rsidR="009A61A8">
        <w:rPr>
          <w:rFonts w:ascii="Times New Roman" w:hAnsi="Times New Roman" w:cs="Times New Roman"/>
        </w:rPr>
        <w:t>including</w:t>
      </w:r>
      <w:r w:rsidR="0037049C">
        <w:rPr>
          <w:rFonts w:ascii="Times New Roman" w:hAnsi="Times New Roman" w:cs="Times New Roman"/>
        </w:rPr>
        <w:t xml:space="preserve"> only non-duplicate values with </w:t>
      </w:r>
      <w:proofErr w:type="spellStart"/>
      <w:r w:rsidR="006F73AA" w:rsidRPr="00040AD1">
        <w:rPr>
          <w:rFonts w:ascii="Times New Roman" w:hAnsi="Times New Roman" w:cs="Times New Roman"/>
        </w:rPr>
        <w:t>exc</w:t>
      </w:r>
      <w:proofErr w:type="spellEnd"/>
      <w:r w:rsidR="006F73AA" w:rsidRPr="00040AD1">
        <w:rPr>
          <w:rFonts w:ascii="Times New Roman" w:hAnsi="Times New Roman" w:cs="Times New Roman"/>
        </w:rPr>
        <w:t>_*==0</w:t>
      </w:r>
      <w:r w:rsidR="00E46A77" w:rsidRPr="00040AD1">
        <w:rPr>
          <w:rFonts w:ascii="Times New Roman" w:hAnsi="Times New Roman" w:cs="Times New Roman"/>
        </w:rPr>
        <w:t xml:space="preserve">. </w:t>
      </w:r>
      <w:r w:rsidR="0037049C">
        <w:rPr>
          <w:rFonts w:ascii="Times New Roman" w:hAnsi="Times New Roman" w:cs="Times New Roman"/>
        </w:rPr>
        <w:t xml:space="preserve">The median of the same parameter as the duplicate will be referred to as </w:t>
      </w:r>
      <w:proofErr w:type="spellStart"/>
      <w:r w:rsidR="0037049C">
        <w:rPr>
          <w:rFonts w:ascii="Times New Roman" w:hAnsi="Times New Roman" w:cs="Times New Roman"/>
        </w:rPr>
        <w:t>median_tbc</w:t>
      </w:r>
      <w:proofErr w:type="spellEnd"/>
      <w:r w:rsidR="0037049C">
        <w:rPr>
          <w:rFonts w:ascii="Times New Roman" w:hAnsi="Times New Roman" w:cs="Times New Roman"/>
        </w:rPr>
        <w:t>*</w:t>
      </w:r>
      <w:proofErr w:type="spellStart"/>
      <w:r w:rsidR="0037049C">
        <w:rPr>
          <w:rFonts w:ascii="Times New Roman" w:hAnsi="Times New Roman" w:cs="Times New Roman"/>
        </w:rPr>
        <w:t>sd</w:t>
      </w:r>
      <w:proofErr w:type="spellEnd"/>
      <w:r w:rsidR="0037049C">
        <w:rPr>
          <w:rFonts w:ascii="Times New Roman" w:hAnsi="Times New Roman" w:cs="Times New Roman"/>
        </w:rPr>
        <w:t xml:space="preserve">, the median of the other parameter will be referred to as </w:t>
      </w:r>
      <w:proofErr w:type="spellStart"/>
      <w:r w:rsidR="0037049C">
        <w:rPr>
          <w:rFonts w:ascii="Times New Roman" w:hAnsi="Times New Roman" w:cs="Times New Roman"/>
        </w:rPr>
        <w:t>m</w:t>
      </w:r>
      <w:r w:rsidR="009A61A8">
        <w:rPr>
          <w:rFonts w:ascii="Times New Roman" w:hAnsi="Times New Roman" w:cs="Times New Roman"/>
        </w:rPr>
        <w:t>edian_tbcO</w:t>
      </w:r>
      <w:r w:rsidR="0037049C">
        <w:rPr>
          <w:rFonts w:ascii="Times New Roman" w:hAnsi="Times New Roman" w:cs="Times New Roman"/>
        </w:rPr>
        <w:t>sd</w:t>
      </w:r>
      <w:proofErr w:type="spellEnd"/>
      <w:r w:rsidR="0037049C">
        <w:rPr>
          <w:rFonts w:ascii="Times New Roman" w:hAnsi="Times New Roman" w:cs="Times New Roman"/>
        </w:rPr>
        <w:t>.</w:t>
      </w:r>
    </w:p>
    <w:p w14:paraId="22671DC0" w14:textId="77777777" w:rsidR="00CC2FE0" w:rsidRDefault="00E46A77" w:rsidP="00DB3940">
      <w:pPr>
        <w:pStyle w:val="ListParagraph"/>
        <w:numPr>
          <w:ilvl w:val="1"/>
          <w:numId w:val="29"/>
        </w:numPr>
        <w:rPr>
          <w:rFonts w:ascii="Times New Roman" w:hAnsi="Times New Roman" w:cs="Times New Roman"/>
        </w:rPr>
      </w:pPr>
      <w:r w:rsidRPr="00040AD1">
        <w:rPr>
          <w:rFonts w:ascii="Times New Roman" w:hAnsi="Times New Roman" w:cs="Times New Roman"/>
        </w:rPr>
        <w:t>For each subject/parameter with duplicates</w:t>
      </w:r>
      <w:r w:rsidR="0037049C">
        <w:rPr>
          <w:rFonts w:ascii="Times New Roman" w:hAnsi="Times New Roman" w:cs="Times New Roman"/>
        </w:rPr>
        <w:t xml:space="preserve"> and at least one value for the subject/parameter on a day with no duplicates</w:t>
      </w:r>
      <w:r w:rsidRPr="00040AD1">
        <w:rPr>
          <w:rFonts w:ascii="Times New Roman" w:hAnsi="Times New Roman" w:cs="Times New Roman"/>
        </w:rPr>
        <w:t xml:space="preserve">, select the value closest to the </w:t>
      </w:r>
      <w:proofErr w:type="spellStart"/>
      <w:r w:rsidRPr="00040AD1">
        <w:rPr>
          <w:rFonts w:ascii="Times New Roman" w:hAnsi="Times New Roman" w:cs="Times New Roman"/>
        </w:rPr>
        <w:t>median</w:t>
      </w:r>
      <w:r w:rsidR="0091657D">
        <w:rPr>
          <w:rFonts w:ascii="Times New Roman" w:hAnsi="Times New Roman" w:cs="Times New Roman"/>
        </w:rPr>
        <w:t>_tbc</w:t>
      </w:r>
      <w:proofErr w:type="spellEnd"/>
      <w:r w:rsidR="0091657D">
        <w:rPr>
          <w:rFonts w:ascii="Times New Roman" w:hAnsi="Times New Roman" w:cs="Times New Roman"/>
        </w:rPr>
        <w:t>*</w:t>
      </w:r>
      <w:proofErr w:type="spellStart"/>
      <w:r w:rsidR="0091657D">
        <w:rPr>
          <w:rFonts w:ascii="Times New Roman" w:hAnsi="Times New Roman" w:cs="Times New Roman"/>
        </w:rPr>
        <w:t>sd</w:t>
      </w:r>
      <w:proofErr w:type="spellEnd"/>
      <w:r w:rsidRPr="00040AD1">
        <w:rPr>
          <w:rFonts w:ascii="Times New Roman" w:hAnsi="Times New Roman" w:cs="Times New Roman"/>
        </w:rPr>
        <w:t xml:space="preserve"> for temporary inclusion, and assign all other duplicates </w:t>
      </w:r>
      <w:proofErr w:type="spellStart"/>
      <w:r w:rsidRPr="00040AD1">
        <w:rPr>
          <w:rFonts w:ascii="Times New Roman" w:hAnsi="Times New Roman" w:cs="Times New Roman"/>
        </w:rPr>
        <w:t>exc</w:t>
      </w:r>
      <w:proofErr w:type="spellEnd"/>
      <w:r w:rsidRPr="00040AD1">
        <w:rPr>
          <w:rFonts w:ascii="Times New Roman" w:hAnsi="Times New Roman" w:cs="Times New Roman"/>
        </w:rPr>
        <w:t>_*=2.</w:t>
      </w:r>
      <w:r w:rsidR="002A2998">
        <w:rPr>
          <w:rFonts w:ascii="Times New Roman" w:hAnsi="Times New Roman" w:cs="Times New Roman"/>
        </w:rPr>
        <w:t xml:space="preserve"> </w:t>
      </w:r>
    </w:p>
    <w:p w14:paraId="56EE166B" w14:textId="346C28F8" w:rsidR="00E46A77" w:rsidRPr="00B66C15" w:rsidRDefault="0037049C" w:rsidP="00B66C15">
      <w:pPr>
        <w:pStyle w:val="ListParagraph"/>
        <w:numPr>
          <w:ilvl w:val="2"/>
          <w:numId w:val="33"/>
        </w:numPr>
        <w:rPr>
          <w:rFonts w:ascii="Times New Roman" w:hAnsi="Times New Roman" w:cs="Times New Roman"/>
        </w:rPr>
      </w:pPr>
      <w:r>
        <w:rPr>
          <w:rFonts w:ascii="Times New Roman" w:hAnsi="Times New Roman" w:cs="Times New Roman"/>
        </w:rPr>
        <w:t xml:space="preserve">For each subject/parameter with duplicates and no values for the subject/parameter on a day with no duplicates, select the value closest to the </w:t>
      </w:r>
      <w:proofErr w:type="spellStart"/>
      <w:r>
        <w:rPr>
          <w:rFonts w:ascii="Times New Roman" w:hAnsi="Times New Roman" w:cs="Times New Roman"/>
        </w:rPr>
        <w:t>median_tbcOsd</w:t>
      </w:r>
      <w:proofErr w:type="spellEnd"/>
      <w:r>
        <w:rPr>
          <w:rFonts w:ascii="Times New Roman" w:hAnsi="Times New Roman" w:cs="Times New Roman"/>
        </w:rPr>
        <w:t xml:space="preserve"> for temporary inclusion, and assign all other duplicates </w:t>
      </w:r>
      <w:proofErr w:type="spellStart"/>
      <w:r>
        <w:rPr>
          <w:rFonts w:ascii="Times New Roman" w:hAnsi="Times New Roman" w:cs="Times New Roman"/>
        </w:rPr>
        <w:t>exc</w:t>
      </w:r>
      <w:proofErr w:type="spellEnd"/>
      <w:r>
        <w:rPr>
          <w:rFonts w:ascii="Times New Roman" w:hAnsi="Times New Roman" w:cs="Times New Roman"/>
        </w:rPr>
        <w:t>_*=2.</w:t>
      </w:r>
      <w:r w:rsidR="00803813" w:rsidRPr="00803813">
        <w:rPr>
          <w:rFonts w:ascii="Times New Roman" w:hAnsi="Times New Roman" w:cs="Times New Roman"/>
        </w:rPr>
        <w:t xml:space="preserve"> </w:t>
      </w:r>
      <w:r w:rsidR="00803813">
        <w:rPr>
          <w:rFonts w:ascii="Times New Roman" w:hAnsi="Times New Roman" w:cs="Times New Roman"/>
        </w:rPr>
        <w:t xml:space="preserve">If </w:t>
      </w:r>
      <w:proofErr w:type="spellStart"/>
      <w:r w:rsidR="00803813">
        <w:rPr>
          <w:rFonts w:ascii="Times New Roman" w:hAnsi="Times New Roman" w:cs="Times New Roman"/>
        </w:rPr>
        <w:t>median_tbcOsd</w:t>
      </w:r>
      <w:proofErr w:type="spellEnd"/>
      <w:r w:rsidR="00803813">
        <w:rPr>
          <w:rFonts w:ascii="Times New Roman" w:hAnsi="Times New Roman" w:cs="Times New Roman"/>
        </w:rPr>
        <w:t xml:space="preserve"> is missing because there are no values for the other parameter, randomly choose one duplicate value for each subject/parameter/age to keep as </w:t>
      </w:r>
      <w:proofErr w:type="spellStart"/>
      <w:r w:rsidR="00803813">
        <w:rPr>
          <w:rFonts w:ascii="Times New Roman" w:hAnsi="Times New Roman" w:cs="Times New Roman"/>
        </w:rPr>
        <w:t>exc</w:t>
      </w:r>
      <w:proofErr w:type="spellEnd"/>
      <w:r w:rsidR="00803813">
        <w:rPr>
          <w:rFonts w:ascii="Times New Roman" w:hAnsi="Times New Roman" w:cs="Times New Roman"/>
        </w:rPr>
        <w:t xml:space="preserve">_*=0 and replace </w:t>
      </w:r>
      <w:proofErr w:type="spellStart"/>
      <w:r w:rsidR="00803813">
        <w:rPr>
          <w:rFonts w:ascii="Times New Roman" w:hAnsi="Times New Roman" w:cs="Times New Roman"/>
        </w:rPr>
        <w:t>exc</w:t>
      </w:r>
      <w:proofErr w:type="spellEnd"/>
      <w:r w:rsidR="00803813">
        <w:rPr>
          <w:rFonts w:ascii="Times New Roman" w:hAnsi="Times New Roman" w:cs="Times New Roman"/>
        </w:rPr>
        <w:t>_*=2 for all other duplicates for that subject/parameter/age.</w:t>
      </w:r>
    </w:p>
    <w:p w14:paraId="53CFF514" w14:textId="77777777" w:rsidR="00166674" w:rsidRPr="00040AD1" w:rsidRDefault="00166674" w:rsidP="000E2F78">
      <w:pPr>
        <w:ind w:left="720"/>
        <w:rPr>
          <w:rFonts w:ascii="Times New Roman" w:hAnsi="Times New Roman" w:cs="Times New Roman"/>
        </w:rPr>
      </w:pPr>
    </w:p>
    <w:p w14:paraId="06DEDE64" w14:textId="3639E9CC" w:rsidR="00A1035B" w:rsidRPr="00040AD1" w:rsidRDefault="00E46A77" w:rsidP="00DB3940">
      <w:pPr>
        <w:pStyle w:val="ListParagraph"/>
        <w:numPr>
          <w:ilvl w:val="0"/>
          <w:numId w:val="29"/>
        </w:numPr>
        <w:rPr>
          <w:rFonts w:ascii="Times New Roman" w:hAnsi="Times New Roman" w:cs="Times New Roman"/>
        </w:rPr>
      </w:pPr>
      <w:r w:rsidRPr="00040AD1">
        <w:rPr>
          <w:rFonts w:ascii="Times New Roman" w:hAnsi="Times New Roman" w:cs="Times New Roman"/>
          <w:b/>
        </w:rPr>
        <w:lastRenderedPageBreak/>
        <w:t>EWMA calculation description</w:t>
      </w:r>
      <w:r w:rsidR="00A1035B" w:rsidRPr="00040AD1">
        <w:rPr>
          <w:rFonts w:ascii="Times New Roman" w:hAnsi="Times New Roman" w:cs="Times New Roman"/>
        </w:rPr>
        <w:t>: M</w:t>
      </w:r>
      <w:r w:rsidRPr="00040AD1">
        <w:rPr>
          <w:rFonts w:ascii="Times New Roman" w:hAnsi="Times New Roman" w:cs="Times New Roman"/>
        </w:rPr>
        <w:t xml:space="preserve">ost of the next steps will involve calculating the exponentially weighted moving average </w:t>
      </w:r>
      <w:r w:rsidR="00637D1A">
        <w:rPr>
          <w:rFonts w:ascii="Times New Roman" w:hAnsi="Times New Roman" w:cs="Times New Roman"/>
        </w:rPr>
        <w:t xml:space="preserve">of </w:t>
      </w:r>
      <w:proofErr w:type="spellStart"/>
      <w:r w:rsidR="00637D1A" w:rsidRPr="00040AD1">
        <w:rPr>
          <w:rFonts w:ascii="Times New Roman" w:hAnsi="Times New Roman" w:cs="Times New Roman"/>
        </w:rPr>
        <w:t>SD</w:t>
      </w:r>
      <w:r w:rsidR="00637D1A" w:rsidRPr="00040AD1">
        <w:rPr>
          <w:rFonts w:ascii="Times New Roman" w:hAnsi="Times New Roman" w:cs="Times New Roman"/>
          <w:vertAlign w:val="subscript"/>
        </w:rPr>
        <w:t>orig</w:t>
      </w:r>
      <w:proofErr w:type="spellEnd"/>
      <w:r w:rsidR="00637D1A">
        <w:rPr>
          <w:rFonts w:ascii="Times New Roman" w:hAnsi="Times New Roman" w:cs="Times New Roman"/>
        </w:rPr>
        <w:t xml:space="preserve"> </w:t>
      </w:r>
      <w:r w:rsidRPr="00040AD1">
        <w:rPr>
          <w:rFonts w:ascii="Times New Roman" w:hAnsi="Times New Roman" w:cs="Times New Roman"/>
        </w:rPr>
        <w:t>f</w:t>
      </w:r>
      <w:r w:rsidR="00453C21">
        <w:rPr>
          <w:rFonts w:ascii="Times New Roman" w:hAnsi="Times New Roman" w:cs="Times New Roman"/>
        </w:rPr>
        <w:t>or each subject and parameter as described below.</w:t>
      </w:r>
      <w:r w:rsidR="00293D11">
        <w:rPr>
          <w:rFonts w:ascii="Times New Roman" w:hAnsi="Times New Roman" w:cs="Times New Roman"/>
        </w:rPr>
        <w:t xml:space="preserve"> The v</w:t>
      </w:r>
      <w:r w:rsidR="00C9357F">
        <w:rPr>
          <w:rFonts w:ascii="Times New Roman" w:hAnsi="Times New Roman" w:cs="Times New Roman"/>
        </w:rPr>
        <w:t xml:space="preserve">alues are also anchored with a </w:t>
      </w:r>
      <w:r w:rsidR="00293D11">
        <w:rPr>
          <w:rFonts w:ascii="Times New Roman" w:hAnsi="Times New Roman" w:cs="Times New Roman"/>
        </w:rPr>
        <w:t>minimum of 5. (Note: there is no corresponding section of code</w:t>
      </w:r>
      <w:r w:rsidR="00C9357F">
        <w:rPr>
          <w:rFonts w:ascii="Times New Roman" w:hAnsi="Times New Roman" w:cs="Times New Roman"/>
        </w:rPr>
        <w:t xml:space="preserve"> for #6; this description will be used in future steps</w:t>
      </w:r>
      <w:r w:rsidR="00293D11">
        <w:rPr>
          <w:rFonts w:ascii="Times New Roman" w:hAnsi="Times New Roman" w:cs="Times New Roman"/>
        </w:rPr>
        <w:t>.)</w:t>
      </w:r>
    </w:p>
    <w:p w14:paraId="2F065BCD" w14:textId="31CE4D27" w:rsidR="00A1035B" w:rsidRPr="00040AD1" w:rsidRDefault="00A1035B" w:rsidP="00DB3940">
      <w:pPr>
        <w:pStyle w:val="ListParagraph"/>
        <w:numPr>
          <w:ilvl w:val="1"/>
          <w:numId w:val="29"/>
        </w:numPr>
        <w:rPr>
          <w:rFonts w:ascii="Times New Roman" w:hAnsi="Times New Roman" w:cs="Times New Roman"/>
        </w:rPr>
      </w:pPr>
      <w:r w:rsidRPr="00040AD1">
        <w:rPr>
          <w:rFonts w:ascii="Times New Roman" w:hAnsi="Times New Roman" w:cs="Times New Roman"/>
        </w:rPr>
        <w:t xml:space="preserve">The overall goal of the EWMASD calculation is to identify the difference between the SD-score and what we might predict that </w:t>
      </w:r>
      <w:r w:rsidR="00C9357F">
        <w:rPr>
          <w:rFonts w:ascii="Times New Roman" w:hAnsi="Times New Roman" w:cs="Times New Roman"/>
        </w:rPr>
        <w:t>SD</w:t>
      </w:r>
      <w:r w:rsidRPr="00040AD1">
        <w:rPr>
          <w:rFonts w:ascii="Times New Roman" w:hAnsi="Times New Roman" w:cs="Times New Roman"/>
        </w:rPr>
        <w:t>-score should be, in order to determine whether it should be excluded.</w:t>
      </w:r>
    </w:p>
    <w:p w14:paraId="21FC872A" w14:textId="039CCEB8" w:rsidR="00A1035B" w:rsidRPr="00040AD1" w:rsidRDefault="00A1035B" w:rsidP="00DB3940">
      <w:pPr>
        <w:pStyle w:val="ListParagraph"/>
        <w:numPr>
          <w:ilvl w:val="1"/>
          <w:numId w:val="29"/>
        </w:numPr>
        <w:rPr>
          <w:rFonts w:ascii="Times New Roman" w:hAnsi="Times New Roman" w:cs="Times New Roman"/>
        </w:rPr>
      </w:pPr>
      <w:r w:rsidRPr="00040AD1">
        <w:rPr>
          <w:rFonts w:ascii="Times New Roman" w:hAnsi="Times New Roman" w:cs="Times New Roman"/>
        </w:rPr>
        <w:t xml:space="preserve">Only </w:t>
      </w:r>
      <w:proofErr w:type="spellStart"/>
      <w:r w:rsidRPr="00040AD1">
        <w:rPr>
          <w:rFonts w:ascii="Times New Roman" w:hAnsi="Times New Roman" w:cs="Times New Roman"/>
        </w:rPr>
        <w:t>nonmissing</w:t>
      </w:r>
      <w:proofErr w:type="spellEnd"/>
      <w:r w:rsidRPr="00040AD1">
        <w:rPr>
          <w:rFonts w:ascii="Times New Roman" w:hAnsi="Times New Roman" w:cs="Times New Roman"/>
        </w:rPr>
        <w:t xml:space="preserve"> SD-scores for a parameter that are not designated for exclusion are included in the following calculations.</w:t>
      </w:r>
      <w:r w:rsidR="00637D1A">
        <w:rPr>
          <w:rFonts w:ascii="Times New Roman" w:hAnsi="Times New Roman" w:cs="Times New Roman"/>
        </w:rPr>
        <w:t xml:space="preserve"> Data must also be sorted by </w:t>
      </w:r>
      <w:proofErr w:type="spellStart"/>
      <w:r w:rsidR="00637D1A">
        <w:rPr>
          <w:rFonts w:ascii="Times New Roman" w:hAnsi="Times New Roman" w:cs="Times New Roman"/>
        </w:rPr>
        <w:t>agedays</w:t>
      </w:r>
      <w:proofErr w:type="spellEnd"/>
      <w:r w:rsidR="00637D1A">
        <w:rPr>
          <w:rFonts w:ascii="Times New Roman" w:hAnsi="Times New Roman" w:cs="Times New Roman"/>
        </w:rPr>
        <w:t>.</w:t>
      </w:r>
    </w:p>
    <w:p w14:paraId="6FDA18DE" w14:textId="3CE5D7EA" w:rsidR="00A1035B" w:rsidRPr="00040AD1" w:rsidRDefault="00A1035B" w:rsidP="00DB3940">
      <w:pPr>
        <w:pStyle w:val="ListParagraph"/>
        <w:numPr>
          <w:ilvl w:val="1"/>
          <w:numId w:val="29"/>
        </w:numPr>
        <w:rPr>
          <w:rFonts w:ascii="Times New Roman" w:hAnsi="Times New Roman" w:cs="Times New Roman"/>
        </w:rPr>
      </w:pPr>
      <w:r w:rsidRPr="00040AD1">
        <w:rPr>
          <w:rFonts w:ascii="Times New Roman" w:hAnsi="Times New Roman" w:cs="Times New Roman"/>
        </w:rPr>
        <w:t xml:space="preserve">For each SD-score </w:t>
      </w:r>
      <w:proofErr w:type="spellStart"/>
      <w:r w:rsidRPr="00040AD1">
        <w:rPr>
          <w:rFonts w:ascii="Times New Roman" w:hAnsi="Times New Roman" w:cs="Times New Roman"/>
        </w:rPr>
        <w:t>SD</w:t>
      </w:r>
      <w:r w:rsidRPr="00040AD1">
        <w:rPr>
          <w:rFonts w:ascii="Times New Roman" w:hAnsi="Times New Roman" w:cs="Times New Roman"/>
          <w:vertAlign w:val="subscript"/>
        </w:rPr>
        <w:t>i</w:t>
      </w:r>
      <w:proofErr w:type="spellEnd"/>
      <w:r w:rsidRPr="00040AD1">
        <w:rPr>
          <w:rFonts w:ascii="Times New Roman" w:hAnsi="Times New Roman" w:cs="Times New Roman"/>
        </w:rPr>
        <w:t xml:space="preserve"> and associated </w:t>
      </w:r>
      <w:proofErr w:type="spellStart"/>
      <w:r w:rsidRPr="00040AD1">
        <w:rPr>
          <w:rFonts w:ascii="Times New Roman" w:hAnsi="Times New Roman" w:cs="Times New Roman"/>
        </w:rPr>
        <w:t>agedays</w:t>
      </w:r>
      <w:r w:rsidRPr="00040AD1">
        <w:rPr>
          <w:rFonts w:ascii="Times New Roman" w:hAnsi="Times New Roman" w:cs="Times New Roman"/>
          <w:vertAlign w:val="subscript"/>
        </w:rPr>
        <w:t>i</w:t>
      </w:r>
      <w:proofErr w:type="spellEnd"/>
      <w:r w:rsidRPr="00040AD1">
        <w:rPr>
          <w:rFonts w:ascii="Times New Roman" w:hAnsi="Times New Roman" w:cs="Times New Roman"/>
        </w:rPr>
        <w:t xml:space="preserve"> calculate the following for every other </w:t>
      </w:r>
      <w:proofErr w:type="spellStart"/>
      <w:r w:rsidR="00637D1A" w:rsidRPr="00040AD1">
        <w:rPr>
          <w:rFonts w:ascii="Times New Roman" w:hAnsi="Times New Roman" w:cs="Times New Roman"/>
        </w:rPr>
        <w:t>SD</w:t>
      </w:r>
      <w:r w:rsidR="00637D1A" w:rsidRPr="00040AD1">
        <w:rPr>
          <w:rFonts w:ascii="Times New Roman" w:hAnsi="Times New Roman" w:cs="Times New Roman"/>
          <w:vertAlign w:val="subscript"/>
        </w:rPr>
        <w:t>orig</w:t>
      </w:r>
      <w:proofErr w:type="spellEnd"/>
      <w:r w:rsidR="00637D1A" w:rsidRPr="00040AD1">
        <w:rPr>
          <w:rFonts w:ascii="Times New Roman" w:hAnsi="Times New Roman" w:cs="Times New Roman"/>
        </w:rPr>
        <w:t xml:space="preserve"> </w:t>
      </w:r>
      <w:r w:rsidRPr="00040AD1">
        <w:rPr>
          <w:rFonts w:ascii="Times New Roman" w:hAnsi="Times New Roman" w:cs="Times New Roman"/>
        </w:rPr>
        <w:t>(</w:t>
      </w:r>
      <w:proofErr w:type="spellStart"/>
      <w:r w:rsidRPr="00040AD1">
        <w:rPr>
          <w:rFonts w:ascii="Times New Roman" w:hAnsi="Times New Roman" w:cs="Times New Roman"/>
        </w:rPr>
        <w:t>SD</w:t>
      </w:r>
      <w:r w:rsidRPr="00040AD1">
        <w:rPr>
          <w:rFonts w:ascii="Times New Roman" w:hAnsi="Times New Roman" w:cs="Times New Roman"/>
          <w:vertAlign w:val="subscript"/>
        </w:rPr>
        <w:t>j</w:t>
      </w:r>
      <w:proofErr w:type="spellEnd"/>
      <w:r w:rsidRPr="00040AD1">
        <w:rPr>
          <w:rFonts w:ascii="Times New Roman" w:hAnsi="Times New Roman" w:cs="Times New Roman"/>
        </w:rPr>
        <w:t>…</w:t>
      </w:r>
      <w:proofErr w:type="spellStart"/>
      <w:r w:rsidRPr="00040AD1">
        <w:rPr>
          <w:rFonts w:ascii="Times New Roman" w:hAnsi="Times New Roman" w:cs="Times New Roman"/>
        </w:rPr>
        <w:t>SD</w:t>
      </w:r>
      <w:r w:rsidRPr="00040AD1">
        <w:rPr>
          <w:rFonts w:ascii="Times New Roman" w:hAnsi="Times New Roman" w:cs="Times New Roman"/>
          <w:vertAlign w:val="subscript"/>
        </w:rPr>
        <w:t>n</w:t>
      </w:r>
      <w:proofErr w:type="spellEnd"/>
      <w:r w:rsidRPr="00040AD1">
        <w:rPr>
          <w:rFonts w:ascii="Times New Roman" w:hAnsi="Times New Roman" w:cs="Times New Roman"/>
        </w:rPr>
        <w:t xml:space="preserve">) and associated </w:t>
      </w:r>
      <w:proofErr w:type="spellStart"/>
      <w:r w:rsidRPr="00040AD1">
        <w:rPr>
          <w:rFonts w:ascii="Times New Roman" w:hAnsi="Times New Roman" w:cs="Times New Roman"/>
        </w:rPr>
        <w:t>agedays</w:t>
      </w:r>
      <w:proofErr w:type="spellEnd"/>
      <w:r w:rsidRPr="00040AD1">
        <w:rPr>
          <w:rFonts w:ascii="Times New Roman" w:hAnsi="Times New Roman" w:cs="Times New Roman"/>
        </w:rPr>
        <w:t xml:space="preserve"> (</w:t>
      </w:r>
      <w:proofErr w:type="spellStart"/>
      <w:r w:rsidRPr="00040AD1">
        <w:rPr>
          <w:rFonts w:ascii="Times New Roman" w:hAnsi="Times New Roman" w:cs="Times New Roman"/>
        </w:rPr>
        <w:t>agedays</w:t>
      </w:r>
      <w:r w:rsidRPr="00040AD1">
        <w:rPr>
          <w:rFonts w:ascii="Times New Roman" w:hAnsi="Times New Roman" w:cs="Times New Roman"/>
          <w:vertAlign w:val="subscript"/>
        </w:rPr>
        <w:t>j</w:t>
      </w:r>
      <w:proofErr w:type="spellEnd"/>
      <w:r w:rsidRPr="00040AD1">
        <w:rPr>
          <w:rFonts w:ascii="Times New Roman" w:hAnsi="Times New Roman" w:cs="Times New Roman"/>
        </w:rPr>
        <w:t>…</w:t>
      </w:r>
      <w:proofErr w:type="spellStart"/>
      <w:proofErr w:type="gramStart"/>
      <w:r w:rsidRPr="00040AD1">
        <w:rPr>
          <w:rFonts w:ascii="Times New Roman" w:hAnsi="Times New Roman" w:cs="Times New Roman"/>
        </w:rPr>
        <w:t>agedays</w:t>
      </w:r>
      <w:r w:rsidRPr="00040AD1">
        <w:rPr>
          <w:rFonts w:ascii="Times New Roman" w:hAnsi="Times New Roman" w:cs="Times New Roman"/>
          <w:vertAlign w:val="subscript"/>
        </w:rPr>
        <w:t>n</w:t>
      </w:r>
      <w:proofErr w:type="spellEnd"/>
      <w:r w:rsidRPr="00040AD1">
        <w:rPr>
          <w:rFonts w:ascii="Times New Roman" w:hAnsi="Times New Roman" w:cs="Times New Roman"/>
        </w:rPr>
        <w:t>)  for</w:t>
      </w:r>
      <w:proofErr w:type="gramEnd"/>
      <w:r w:rsidRPr="00040AD1">
        <w:rPr>
          <w:rFonts w:ascii="Times New Roman" w:hAnsi="Times New Roman" w:cs="Times New Roman"/>
        </w:rPr>
        <w:t xml:space="preserve"> the same subject and parameter</w:t>
      </w:r>
    </w:p>
    <w:p w14:paraId="1CF8E8D9" w14:textId="77777777" w:rsidR="00A1035B" w:rsidRPr="00040AD1" w:rsidRDefault="00A1035B" w:rsidP="00DB3940">
      <w:pPr>
        <w:pStyle w:val="ListParagraph"/>
        <w:numPr>
          <w:ilvl w:val="2"/>
          <w:numId w:val="29"/>
        </w:numPr>
        <w:rPr>
          <w:rFonts w:ascii="Times New Roman" w:hAnsi="Times New Roman" w:cs="Times New Roman"/>
        </w:rPr>
      </w:pPr>
      <w:proofErr w:type="spellStart"/>
      <w:r w:rsidRPr="00040AD1">
        <w:rPr>
          <w:rFonts w:ascii="Times New Roman" w:hAnsi="Times New Roman" w:cs="Times New Roman"/>
        </w:rPr>
        <w:t>ΔAge</w:t>
      </w:r>
      <w:r w:rsidRPr="00040AD1">
        <w:rPr>
          <w:rFonts w:ascii="Times New Roman" w:hAnsi="Times New Roman" w:cs="Times New Roman"/>
          <w:vertAlign w:val="subscript"/>
        </w:rPr>
        <w:t>j</w:t>
      </w:r>
      <w:proofErr w:type="spellEnd"/>
      <w:r w:rsidRPr="00040AD1">
        <w:rPr>
          <w:rFonts w:ascii="Times New Roman" w:hAnsi="Times New Roman" w:cs="Times New Roman"/>
        </w:rPr>
        <w:t>=</w:t>
      </w:r>
      <w:proofErr w:type="spellStart"/>
      <w:r w:rsidRPr="00040AD1">
        <w:rPr>
          <w:rFonts w:ascii="Times New Roman" w:hAnsi="Times New Roman" w:cs="Times New Roman"/>
        </w:rPr>
        <w:t>agedays</w:t>
      </w:r>
      <w:r w:rsidRPr="00040AD1">
        <w:rPr>
          <w:rFonts w:ascii="Times New Roman" w:hAnsi="Times New Roman" w:cs="Times New Roman"/>
          <w:vertAlign w:val="subscript"/>
        </w:rPr>
        <w:t>j</w:t>
      </w:r>
      <w:r w:rsidRPr="00040AD1">
        <w:rPr>
          <w:rFonts w:ascii="Times New Roman" w:hAnsi="Times New Roman" w:cs="Times New Roman"/>
        </w:rPr>
        <w:t>-agedays</w:t>
      </w:r>
      <w:r w:rsidRPr="00040AD1">
        <w:rPr>
          <w:rFonts w:ascii="Times New Roman" w:hAnsi="Times New Roman" w:cs="Times New Roman"/>
          <w:vertAlign w:val="subscript"/>
        </w:rPr>
        <w:t>i</w:t>
      </w:r>
      <w:proofErr w:type="spellEnd"/>
    </w:p>
    <w:p w14:paraId="14098B66" w14:textId="4A2C1316" w:rsidR="00A1035B" w:rsidRPr="00040AD1" w:rsidRDefault="00637D1A" w:rsidP="00DB3940">
      <w:pPr>
        <w:pStyle w:val="ListParagraph"/>
        <w:numPr>
          <w:ilvl w:val="2"/>
          <w:numId w:val="29"/>
        </w:numPr>
        <w:rPr>
          <w:rFonts w:ascii="Times New Roman" w:hAnsi="Times New Roman" w:cs="Times New Roman"/>
        </w:rPr>
      </w:pPr>
      <w:r>
        <w:rPr>
          <w:rFonts w:ascii="Times New Roman" w:hAnsi="Times New Roman" w:cs="Times New Roman"/>
        </w:rPr>
        <w:t>EWMASD</w:t>
      </w:r>
      <w:r w:rsidR="00A1035B" w:rsidRPr="00040AD1">
        <w:rPr>
          <w:rFonts w:ascii="Times New Roman" w:hAnsi="Times New Roman" w:cs="Times New Roman"/>
        </w:rPr>
        <w:t>=</w:t>
      </w:r>
      <w:proofErr w:type="spellStart"/>
      <w:r w:rsidR="00A1035B" w:rsidRPr="00040AD1">
        <w:rPr>
          <w:rFonts w:ascii="Times New Roman" w:hAnsi="Times New Roman" w:cs="Times New Roman"/>
        </w:rPr>
        <w:t>SD</w:t>
      </w:r>
      <w:r w:rsidR="00A1035B" w:rsidRPr="00040AD1">
        <w:rPr>
          <w:rFonts w:ascii="Times New Roman" w:hAnsi="Times New Roman" w:cs="Times New Roman"/>
          <w:vertAlign w:val="subscript"/>
        </w:rPr>
        <w:t>i</w:t>
      </w:r>
      <w:proofErr w:type="spellEnd"/>
      <w:r w:rsidR="00A1035B" w:rsidRPr="00040AD1">
        <w:rPr>
          <w:rFonts w:ascii="Times New Roman" w:hAnsi="Times New Roman" w:cs="Times New Roman"/>
        </w:rPr>
        <w:t>=[</w:t>
      </w:r>
      <w:proofErr w:type="spellStart"/>
      <w:r w:rsidR="00A1035B" w:rsidRPr="00040AD1">
        <w:rPr>
          <w:rFonts w:ascii="Times New Roman" w:hAnsi="Times New Roman" w:cs="Times New Roman"/>
        </w:rPr>
        <w:t>Σ</w:t>
      </w:r>
      <w:r w:rsidR="00A1035B" w:rsidRPr="00040AD1">
        <w:rPr>
          <w:rFonts w:ascii="Times New Roman" w:hAnsi="Times New Roman" w:cs="Times New Roman"/>
          <w:vertAlign w:val="subscript"/>
        </w:rPr>
        <w:t>j</w:t>
      </w:r>
      <w:proofErr w:type="spellEnd"/>
      <w:r w:rsidR="00A1035B" w:rsidRPr="00040AD1">
        <w:rPr>
          <w:rFonts w:ascii="Times New Roman" w:hAnsi="Times New Roman" w:cs="Times New Roman"/>
          <w:vertAlign w:val="subscript"/>
        </w:rPr>
        <w:sym w:font="Wingdings" w:char="F0E0"/>
      </w:r>
      <w:r w:rsidR="00A1035B" w:rsidRPr="00040AD1">
        <w:rPr>
          <w:rFonts w:ascii="Times New Roman" w:hAnsi="Times New Roman" w:cs="Times New Roman"/>
          <w:vertAlign w:val="subscript"/>
        </w:rPr>
        <w:t>n</w:t>
      </w:r>
      <w:r w:rsidR="00A1035B" w:rsidRPr="00040AD1">
        <w:rPr>
          <w:rFonts w:ascii="Times New Roman" w:hAnsi="Times New Roman" w:cs="Times New Roman"/>
        </w:rPr>
        <w:t>(</w:t>
      </w:r>
      <w:proofErr w:type="spellStart"/>
      <w:r w:rsidR="00A1035B" w:rsidRPr="00040AD1">
        <w:rPr>
          <w:rFonts w:ascii="Times New Roman" w:hAnsi="Times New Roman" w:cs="Times New Roman"/>
        </w:rPr>
        <w:t>SD</w:t>
      </w:r>
      <w:r w:rsidR="00A1035B" w:rsidRPr="00040AD1">
        <w:rPr>
          <w:rFonts w:ascii="Times New Roman" w:hAnsi="Times New Roman" w:cs="Times New Roman"/>
          <w:vertAlign w:val="subscript"/>
        </w:rPr>
        <w:t>j</w:t>
      </w:r>
      <w:proofErr w:type="spellEnd"/>
      <w:r w:rsidR="00A1035B" w:rsidRPr="00040AD1">
        <w:rPr>
          <w:rFonts w:ascii="Times New Roman" w:hAnsi="Times New Roman" w:cs="Times New Roman"/>
        </w:rPr>
        <w:t>*((5+</w:t>
      </w:r>
      <w:r w:rsidR="00AB2C43">
        <w:rPr>
          <w:rFonts w:ascii="Times New Roman" w:hAnsi="Times New Roman" w:cs="Times New Roman"/>
        </w:rPr>
        <w:t>|</w:t>
      </w:r>
      <w:proofErr w:type="spellStart"/>
      <w:r w:rsidR="00AB2C43">
        <w:rPr>
          <w:rFonts w:ascii="Times New Roman" w:hAnsi="Times New Roman" w:cs="Times New Roman"/>
        </w:rPr>
        <w:t>agedays</w:t>
      </w:r>
      <w:r w:rsidR="00AB2C43">
        <w:rPr>
          <w:rFonts w:ascii="Times New Roman" w:hAnsi="Times New Roman" w:cs="Times New Roman"/>
          <w:vertAlign w:val="subscript"/>
        </w:rPr>
        <w:t>i</w:t>
      </w:r>
      <w:r w:rsidR="00AB2C43">
        <w:rPr>
          <w:rFonts w:ascii="Times New Roman" w:hAnsi="Times New Roman" w:cs="Times New Roman"/>
        </w:rPr>
        <w:t>-agedays</w:t>
      </w:r>
      <w:r w:rsidR="00AB2C43">
        <w:rPr>
          <w:rFonts w:ascii="Times New Roman" w:hAnsi="Times New Roman" w:cs="Times New Roman"/>
          <w:vertAlign w:val="subscript"/>
        </w:rPr>
        <w:t>j</w:t>
      </w:r>
      <w:proofErr w:type="spellEnd"/>
      <w:proofErr w:type="gramStart"/>
      <w:r w:rsidR="00AB2C43">
        <w:rPr>
          <w:rFonts w:ascii="Times New Roman" w:hAnsi="Times New Roman" w:cs="Times New Roman"/>
        </w:rPr>
        <w:t>|</w:t>
      </w:r>
      <w:r w:rsidR="00A1035B" w:rsidRPr="00040AD1">
        <w:rPr>
          <w:rFonts w:ascii="Times New Roman" w:hAnsi="Times New Roman" w:cs="Times New Roman"/>
        </w:rPr>
        <w:t>)^</w:t>
      </w:r>
      <w:proofErr w:type="gramEnd"/>
      <w:r w:rsidR="00A1035B" w:rsidRPr="00040AD1">
        <w:rPr>
          <w:rFonts w:ascii="Times New Roman" w:hAnsi="Times New Roman" w:cs="Times New Roman"/>
        </w:rPr>
        <w:t xml:space="preserve">-1.5))]/[ </w:t>
      </w:r>
      <w:proofErr w:type="spellStart"/>
      <w:r w:rsidR="00A1035B" w:rsidRPr="00040AD1">
        <w:rPr>
          <w:rFonts w:ascii="Times New Roman" w:hAnsi="Times New Roman" w:cs="Times New Roman"/>
        </w:rPr>
        <w:t>Σ</w:t>
      </w:r>
      <w:r w:rsidR="00A1035B" w:rsidRPr="00040AD1">
        <w:rPr>
          <w:rFonts w:ascii="Times New Roman" w:hAnsi="Times New Roman" w:cs="Times New Roman"/>
          <w:vertAlign w:val="subscript"/>
        </w:rPr>
        <w:t>j</w:t>
      </w:r>
      <w:proofErr w:type="spellEnd"/>
      <w:r w:rsidR="00A1035B" w:rsidRPr="00040AD1">
        <w:rPr>
          <w:rFonts w:ascii="Times New Roman" w:hAnsi="Times New Roman" w:cs="Times New Roman"/>
          <w:vertAlign w:val="subscript"/>
        </w:rPr>
        <w:sym w:font="Wingdings" w:char="F0E0"/>
      </w:r>
      <w:r w:rsidR="00A1035B" w:rsidRPr="00040AD1">
        <w:rPr>
          <w:rFonts w:ascii="Times New Roman" w:hAnsi="Times New Roman" w:cs="Times New Roman"/>
          <w:vertAlign w:val="subscript"/>
        </w:rPr>
        <w:t>n</w:t>
      </w:r>
      <w:r w:rsidR="00AB2C43">
        <w:rPr>
          <w:rFonts w:ascii="Times New Roman" w:hAnsi="Times New Roman" w:cs="Times New Roman"/>
        </w:rPr>
        <w:t>((5+|</w:t>
      </w:r>
      <w:proofErr w:type="spellStart"/>
      <w:r w:rsidR="00AB2C43">
        <w:rPr>
          <w:rFonts w:ascii="Times New Roman" w:hAnsi="Times New Roman" w:cs="Times New Roman"/>
        </w:rPr>
        <w:t>agedays</w:t>
      </w:r>
      <w:r w:rsidR="00AB2C43">
        <w:rPr>
          <w:rFonts w:ascii="Times New Roman" w:hAnsi="Times New Roman" w:cs="Times New Roman"/>
          <w:vertAlign w:val="subscript"/>
        </w:rPr>
        <w:t>i</w:t>
      </w:r>
      <w:r w:rsidR="00AB2C43">
        <w:rPr>
          <w:rFonts w:ascii="Times New Roman" w:hAnsi="Times New Roman" w:cs="Times New Roman"/>
        </w:rPr>
        <w:t>-agedays</w:t>
      </w:r>
      <w:r w:rsidR="00AB2C43">
        <w:rPr>
          <w:rFonts w:ascii="Times New Roman" w:hAnsi="Times New Roman" w:cs="Times New Roman"/>
          <w:vertAlign w:val="subscript"/>
        </w:rPr>
        <w:t>j</w:t>
      </w:r>
      <w:proofErr w:type="spellEnd"/>
      <w:r w:rsidR="00AB2C43">
        <w:rPr>
          <w:rFonts w:ascii="Times New Roman" w:hAnsi="Times New Roman" w:cs="Times New Roman"/>
        </w:rPr>
        <w:t>|)</w:t>
      </w:r>
      <w:r w:rsidR="00A1035B" w:rsidRPr="00040AD1">
        <w:rPr>
          <w:rFonts w:ascii="Times New Roman" w:hAnsi="Times New Roman" w:cs="Times New Roman"/>
        </w:rPr>
        <w:t>^-1.5)]</w:t>
      </w:r>
    </w:p>
    <w:p w14:paraId="4D35953B" w14:textId="0699BAB5" w:rsidR="00A1035B" w:rsidRPr="00040AD1" w:rsidRDefault="00A1035B" w:rsidP="00DB3940">
      <w:pPr>
        <w:pStyle w:val="ListParagraph"/>
        <w:numPr>
          <w:ilvl w:val="2"/>
          <w:numId w:val="29"/>
        </w:numPr>
        <w:rPr>
          <w:rFonts w:ascii="Times New Roman" w:hAnsi="Times New Roman" w:cs="Times New Roman"/>
        </w:rPr>
      </w:pPr>
      <w:r w:rsidRPr="00040AD1">
        <w:rPr>
          <w:rFonts w:ascii="Times New Roman" w:hAnsi="Times New Roman" w:cs="Times New Roman"/>
        </w:rPr>
        <w:t xml:space="preserve">For most </w:t>
      </w:r>
      <w:r w:rsidR="00637D1A">
        <w:rPr>
          <w:rFonts w:ascii="Times New Roman" w:hAnsi="Times New Roman" w:cs="Times New Roman"/>
        </w:rPr>
        <w:t>steps involving EWMA calculations</w:t>
      </w:r>
      <w:r w:rsidRPr="00040AD1">
        <w:rPr>
          <w:rFonts w:ascii="Times New Roman" w:hAnsi="Times New Roman" w:cs="Times New Roman"/>
        </w:rPr>
        <w:t>, there are 3 EWMASDs that need to be calculated. I will note if not all of these need to be done for a given step.</w:t>
      </w:r>
    </w:p>
    <w:p w14:paraId="1BAAD5B9" w14:textId="77777777" w:rsidR="00A1035B" w:rsidRPr="00040AD1" w:rsidRDefault="00A1035B" w:rsidP="00DB3940">
      <w:pPr>
        <w:pStyle w:val="ListParagraph"/>
        <w:numPr>
          <w:ilvl w:val="3"/>
          <w:numId w:val="29"/>
        </w:numPr>
        <w:rPr>
          <w:rFonts w:ascii="Times New Roman" w:hAnsi="Times New Roman" w:cs="Times New Roman"/>
        </w:rPr>
      </w:pPr>
      <w:proofErr w:type="spellStart"/>
      <w:r w:rsidRPr="00040AD1">
        <w:rPr>
          <w:rFonts w:ascii="Times New Roman" w:hAnsi="Times New Roman" w:cs="Times New Roman"/>
        </w:rPr>
        <w:t>EWMASD</w:t>
      </w:r>
      <w:r w:rsidRPr="00040AD1">
        <w:rPr>
          <w:rFonts w:ascii="Times New Roman" w:hAnsi="Times New Roman" w:cs="Times New Roman"/>
          <w:vertAlign w:val="subscript"/>
        </w:rPr>
        <w:t>all</w:t>
      </w:r>
      <w:proofErr w:type="spellEnd"/>
      <w:r w:rsidRPr="00040AD1">
        <w:rPr>
          <w:rFonts w:ascii="Times New Roman" w:hAnsi="Times New Roman" w:cs="Times New Roman"/>
        </w:rPr>
        <w:t xml:space="preserve"> calculated as above</w:t>
      </w:r>
    </w:p>
    <w:p w14:paraId="03D5D328" w14:textId="65D890F7" w:rsidR="00A1035B" w:rsidRPr="00040AD1" w:rsidRDefault="00A1035B" w:rsidP="00DB3940">
      <w:pPr>
        <w:pStyle w:val="ListParagraph"/>
        <w:numPr>
          <w:ilvl w:val="3"/>
          <w:numId w:val="29"/>
        </w:numPr>
        <w:rPr>
          <w:rFonts w:ascii="Times New Roman" w:hAnsi="Times New Roman" w:cs="Times New Roman"/>
        </w:rPr>
      </w:pPr>
      <w:proofErr w:type="spellStart"/>
      <w:r w:rsidRPr="00040AD1">
        <w:rPr>
          <w:rFonts w:ascii="Times New Roman" w:hAnsi="Times New Roman" w:cs="Times New Roman"/>
        </w:rPr>
        <w:t>EWMA</w:t>
      </w:r>
      <w:r w:rsidR="0052695A">
        <w:rPr>
          <w:rFonts w:ascii="Times New Roman" w:hAnsi="Times New Roman" w:cs="Times New Roman"/>
        </w:rPr>
        <w:t>SD</w:t>
      </w:r>
      <w:r w:rsidRPr="00040AD1">
        <w:rPr>
          <w:rFonts w:ascii="Times New Roman" w:hAnsi="Times New Roman" w:cs="Times New Roman"/>
          <w:vertAlign w:val="subscript"/>
        </w:rPr>
        <w:t>bef</w:t>
      </w:r>
      <w:proofErr w:type="spellEnd"/>
      <w:r w:rsidRPr="00040AD1">
        <w:rPr>
          <w:rFonts w:ascii="Times New Roman" w:hAnsi="Times New Roman" w:cs="Times New Roman"/>
        </w:rPr>
        <w:t xml:space="preserve"> calculated excluding the SD-score just before the SD-score of interest (sorted by </w:t>
      </w:r>
      <w:proofErr w:type="spellStart"/>
      <w:r w:rsidRPr="00040AD1">
        <w:rPr>
          <w:rFonts w:ascii="Times New Roman" w:hAnsi="Times New Roman" w:cs="Times New Roman"/>
        </w:rPr>
        <w:t>agedays</w:t>
      </w:r>
      <w:proofErr w:type="spellEnd"/>
      <w:r w:rsidRPr="00040AD1">
        <w:rPr>
          <w:rFonts w:ascii="Times New Roman" w:hAnsi="Times New Roman" w:cs="Times New Roman"/>
        </w:rPr>
        <w:t xml:space="preserve">). For the first observation for a </w:t>
      </w:r>
      <w:r w:rsidR="00CE1696" w:rsidRPr="00040AD1">
        <w:rPr>
          <w:rFonts w:ascii="Times New Roman" w:hAnsi="Times New Roman" w:cs="Times New Roman"/>
        </w:rPr>
        <w:t>parameter for a subject, this should be</w:t>
      </w:r>
      <w:r w:rsidRPr="00040AD1">
        <w:rPr>
          <w:rFonts w:ascii="Times New Roman" w:hAnsi="Times New Roman" w:cs="Times New Roman"/>
        </w:rPr>
        <w:t xml:space="preserve"> identical to </w:t>
      </w:r>
      <w:proofErr w:type="spellStart"/>
      <w:r w:rsidRPr="00040AD1">
        <w:rPr>
          <w:rFonts w:ascii="Times New Roman" w:hAnsi="Times New Roman" w:cs="Times New Roman"/>
        </w:rPr>
        <w:t>EWMASD</w:t>
      </w:r>
      <w:r w:rsidRPr="00040AD1">
        <w:rPr>
          <w:rFonts w:ascii="Times New Roman" w:hAnsi="Times New Roman" w:cs="Times New Roman"/>
          <w:vertAlign w:val="subscript"/>
        </w:rPr>
        <w:t>all</w:t>
      </w:r>
      <w:proofErr w:type="spellEnd"/>
      <w:r w:rsidR="00CE1696" w:rsidRPr="00040AD1">
        <w:rPr>
          <w:rFonts w:ascii="Times New Roman" w:hAnsi="Times New Roman" w:cs="Times New Roman"/>
          <w:vertAlign w:val="subscript"/>
        </w:rPr>
        <w:t xml:space="preserve"> </w:t>
      </w:r>
      <w:r w:rsidR="00CE1696" w:rsidRPr="00040AD1">
        <w:rPr>
          <w:rFonts w:ascii="Times New Roman" w:hAnsi="Times New Roman" w:cs="Times New Roman"/>
        </w:rPr>
        <w:t>rather than missing.</w:t>
      </w:r>
    </w:p>
    <w:p w14:paraId="3D125ACE" w14:textId="529C62AE" w:rsidR="00A1035B" w:rsidRPr="00040AD1" w:rsidRDefault="00A1035B" w:rsidP="00DB3940">
      <w:pPr>
        <w:pStyle w:val="ListParagraph"/>
        <w:numPr>
          <w:ilvl w:val="3"/>
          <w:numId w:val="29"/>
        </w:numPr>
        <w:rPr>
          <w:rFonts w:ascii="Times New Roman" w:hAnsi="Times New Roman" w:cs="Times New Roman"/>
        </w:rPr>
      </w:pPr>
      <w:proofErr w:type="spellStart"/>
      <w:r w:rsidRPr="00040AD1">
        <w:rPr>
          <w:rFonts w:ascii="Times New Roman" w:hAnsi="Times New Roman" w:cs="Times New Roman"/>
        </w:rPr>
        <w:t>EWMA</w:t>
      </w:r>
      <w:r w:rsidR="0052695A">
        <w:rPr>
          <w:rFonts w:ascii="Times New Roman" w:hAnsi="Times New Roman" w:cs="Times New Roman"/>
        </w:rPr>
        <w:t>SD</w:t>
      </w:r>
      <w:r w:rsidRPr="00040AD1">
        <w:rPr>
          <w:rFonts w:ascii="Times New Roman" w:hAnsi="Times New Roman" w:cs="Times New Roman"/>
          <w:vertAlign w:val="subscript"/>
        </w:rPr>
        <w:t>aft</w:t>
      </w:r>
      <w:proofErr w:type="spellEnd"/>
      <w:r w:rsidRPr="00040AD1">
        <w:rPr>
          <w:rFonts w:ascii="Times New Roman" w:hAnsi="Times New Roman" w:cs="Times New Roman"/>
        </w:rPr>
        <w:t xml:space="preserve"> calculated excluding the z-score just after the SD-score of interest (sorted by </w:t>
      </w:r>
      <w:proofErr w:type="spellStart"/>
      <w:r w:rsidRPr="00040AD1">
        <w:rPr>
          <w:rFonts w:ascii="Times New Roman" w:hAnsi="Times New Roman" w:cs="Times New Roman"/>
        </w:rPr>
        <w:t>agedays</w:t>
      </w:r>
      <w:proofErr w:type="spellEnd"/>
      <w:r w:rsidRPr="00040AD1">
        <w:rPr>
          <w:rFonts w:ascii="Times New Roman" w:hAnsi="Times New Roman" w:cs="Times New Roman"/>
        </w:rPr>
        <w:t>). For the last</w:t>
      </w:r>
      <w:r w:rsidR="00637D1A">
        <w:rPr>
          <w:rFonts w:ascii="Times New Roman" w:hAnsi="Times New Roman" w:cs="Times New Roman"/>
        </w:rPr>
        <w:t xml:space="preserve"> </w:t>
      </w:r>
      <w:r w:rsidRPr="00040AD1">
        <w:rPr>
          <w:rFonts w:ascii="Times New Roman" w:hAnsi="Times New Roman" w:cs="Times New Roman"/>
        </w:rPr>
        <w:t>observation for a p</w:t>
      </w:r>
      <w:r w:rsidR="00CE1696" w:rsidRPr="00040AD1">
        <w:rPr>
          <w:rFonts w:ascii="Times New Roman" w:hAnsi="Times New Roman" w:cs="Times New Roman"/>
        </w:rPr>
        <w:t xml:space="preserve">arameter for a subject, this should be </w:t>
      </w:r>
      <w:r w:rsidRPr="00040AD1">
        <w:rPr>
          <w:rFonts w:ascii="Times New Roman" w:hAnsi="Times New Roman" w:cs="Times New Roman"/>
        </w:rPr>
        <w:t xml:space="preserve">identical to </w:t>
      </w:r>
      <w:proofErr w:type="spellStart"/>
      <w:r w:rsidRPr="00040AD1">
        <w:rPr>
          <w:rFonts w:ascii="Times New Roman" w:hAnsi="Times New Roman" w:cs="Times New Roman"/>
        </w:rPr>
        <w:t>EWMASD</w:t>
      </w:r>
      <w:r w:rsidRPr="00040AD1">
        <w:rPr>
          <w:rFonts w:ascii="Times New Roman" w:hAnsi="Times New Roman" w:cs="Times New Roman"/>
          <w:vertAlign w:val="subscript"/>
        </w:rPr>
        <w:t>all</w:t>
      </w:r>
      <w:proofErr w:type="spellEnd"/>
      <w:r w:rsidR="00CE1696" w:rsidRPr="00040AD1">
        <w:rPr>
          <w:rFonts w:ascii="Times New Roman" w:hAnsi="Times New Roman" w:cs="Times New Roman"/>
        </w:rPr>
        <w:t xml:space="preserve"> rather than missing.</w:t>
      </w:r>
    </w:p>
    <w:p w14:paraId="0432704C" w14:textId="7F2A7E4F" w:rsidR="00A1035B" w:rsidRPr="00040AD1" w:rsidRDefault="00A1035B" w:rsidP="00DB3940">
      <w:pPr>
        <w:pStyle w:val="ListParagraph"/>
        <w:numPr>
          <w:ilvl w:val="2"/>
          <w:numId w:val="29"/>
        </w:numPr>
        <w:rPr>
          <w:rFonts w:ascii="Times New Roman" w:hAnsi="Times New Roman" w:cs="Times New Roman"/>
        </w:rPr>
      </w:pPr>
      <w:r w:rsidRPr="00040AD1">
        <w:rPr>
          <w:rFonts w:ascii="Times New Roman" w:hAnsi="Times New Roman" w:cs="Times New Roman"/>
        </w:rPr>
        <w:t xml:space="preserve">For each of the three EWMASDs, calculate the </w:t>
      </w:r>
      <w:proofErr w:type="spellStart"/>
      <w:r w:rsidR="003A2788" w:rsidRPr="00040AD1">
        <w:rPr>
          <w:rFonts w:ascii="Times New Roman" w:hAnsi="Times New Roman" w:cs="Times New Roman"/>
        </w:rPr>
        <w:t>dewma</w:t>
      </w:r>
      <w:proofErr w:type="spellEnd"/>
      <w:r w:rsidR="003A2788" w:rsidRPr="00040AD1">
        <w:rPr>
          <w:rFonts w:ascii="Times New Roman" w:hAnsi="Times New Roman" w:cs="Times New Roman"/>
        </w:rPr>
        <w:t>_*</w:t>
      </w:r>
      <w:r w:rsidRPr="00040AD1">
        <w:rPr>
          <w:rFonts w:ascii="Times New Roman" w:hAnsi="Times New Roman" w:cs="Times New Roman"/>
        </w:rPr>
        <w:t>=SD-EWMA</w:t>
      </w:r>
      <w:r w:rsidR="005D1071" w:rsidRPr="00040AD1">
        <w:rPr>
          <w:rFonts w:ascii="Times New Roman" w:hAnsi="Times New Roman" w:cs="Times New Roman"/>
        </w:rPr>
        <w:t>SD</w:t>
      </w:r>
    </w:p>
    <w:p w14:paraId="62614EB9" w14:textId="320786EB" w:rsidR="00A1035B" w:rsidRPr="00040AD1" w:rsidRDefault="00A1035B" w:rsidP="00DB3940">
      <w:pPr>
        <w:pStyle w:val="ListParagraph"/>
        <w:numPr>
          <w:ilvl w:val="1"/>
          <w:numId w:val="29"/>
        </w:numPr>
        <w:rPr>
          <w:rFonts w:ascii="Times New Roman" w:hAnsi="Times New Roman" w:cs="Times New Roman"/>
        </w:rPr>
      </w:pPr>
      <w:r w:rsidRPr="00040AD1">
        <w:rPr>
          <w:rFonts w:ascii="Times New Roman" w:hAnsi="Times New Roman" w:cs="Times New Roman"/>
        </w:rPr>
        <w:t xml:space="preserve">EWMASDs and ΔEWMASDs will change if a value is excluded or manipulated using one of the methods below, therefore EWMASDs and ΔEWMASDs </w:t>
      </w:r>
      <w:r w:rsidR="00637D1A">
        <w:rPr>
          <w:rFonts w:ascii="Times New Roman" w:hAnsi="Times New Roman" w:cs="Times New Roman"/>
        </w:rPr>
        <w:t xml:space="preserve">must </w:t>
      </w:r>
      <w:r w:rsidRPr="00040AD1">
        <w:rPr>
          <w:rFonts w:ascii="Times New Roman" w:hAnsi="Times New Roman" w:cs="Times New Roman"/>
        </w:rPr>
        <w:t>be recalculated</w:t>
      </w:r>
      <w:r w:rsidR="00637D1A">
        <w:rPr>
          <w:rFonts w:ascii="Times New Roman" w:hAnsi="Times New Roman" w:cs="Times New Roman"/>
        </w:rPr>
        <w:t xml:space="preserve"> anew</w:t>
      </w:r>
      <w:r w:rsidRPr="00040AD1">
        <w:rPr>
          <w:rFonts w:ascii="Times New Roman" w:hAnsi="Times New Roman" w:cs="Times New Roman"/>
        </w:rPr>
        <w:t xml:space="preserve"> for each step where they are needed. </w:t>
      </w:r>
    </w:p>
    <w:p w14:paraId="5ED508B8" w14:textId="100C6BF5" w:rsidR="005D1071" w:rsidRPr="00040AD1" w:rsidRDefault="005D1071" w:rsidP="00DB3940">
      <w:pPr>
        <w:pStyle w:val="ListParagraph"/>
        <w:numPr>
          <w:ilvl w:val="1"/>
          <w:numId w:val="29"/>
        </w:numPr>
        <w:rPr>
          <w:rFonts w:ascii="Times New Roman" w:hAnsi="Times New Roman" w:cs="Times New Roman"/>
        </w:rPr>
      </w:pPr>
      <w:r w:rsidRPr="00040AD1">
        <w:rPr>
          <w:rFonts w:ascii="Times New Roman" w:hAnsi="Times New Roman" w:cs="Times New Roman"/>
        </w:rPr>
        <w:t>For these calculations, use variables that allow</w:t>
      </w:r>
      <w:r w:rsidR="00637D1A">
        <w:rPr>
          <w:rFonts w:ascii="Times New Roman" w:hAnsi="Times New Roman" w:cs="Times New Roman"/>
        </w:rPr>
        <w:t xml:space="preserve"> for precise storage of numbers</w:t>
      </w:r>
      <w:r w:rsidR="00C9357F">
        <w:rPr>
          <w:rFonts w:ascii="Times New Roman" w:hAnsi="Times New Roman" w:cs="Times New Roman"/>
        </w:rPr>
        <w:t xml:space="preserve"> (e.g. double)</w:t>
      </w:r>
      <w:r w:rsidR="00637D1A">
        <w:rPr>
          <w:rFonts w:ascii="Times New Roman" w:hAnsi="Times New Roman" w:cs="Times New Roman"/>
        </w:rPr>
        <w:t xml:space="preserve">; </w:t>
      </w:r>
      <w:r w:rsidRPr="00040AD1">
        <w:rPr>
          <w:rFonts w:ascii="Times New Roman" w:hAnsi="Times New Roman" w:cs="Times New Roman"/>
        </w:rPr>
        <w:t>otherwise</w:t>
      </w:r>
      <w:r w:rsidR="00637D1A">
        <w:rPr>
          <w:rFonts w:ascii="Times New Roman" w:hAnsi="Times New Roman" w:cs="Times New Roman"/>
        </w:rPr>
        <w:t>,</w:t>
      </w:r>
      <w:r w:rsidRPr="00040AD1">
        <w:rPr>
          <w:rFonts w:ascii="Times New Roman" w:hAnsi="Times New Roman" w:cs="Times New Roman"/>
        </w:rPr>
        <w:t xml:space="preserve"> rounding errors can cause problems in a few circumstances</w:t>
      </w:r>
    </w:p>
    <w:p w14:paraId="3CA16D12" w14:textId="77777777" w:rsidR="00166674" w:rsidRPr="00040AD1" w:rsidRDefault="00166674" w:rsidP="000E2F78">
      <w:pPr>
        <w:ind w:left="720"/>
        <w:rPr>
          <w:rFonts w:ascii="Times New Roman" w:hAnsi="Times New Roman" w:cs="Times New Roman"/>
        </w:rPr>
      </w:pPr>
    </w:p>
    <w:p w14:paraId="4A15F9D4" w14:textId="4643E8FF" w:rsidR="00E46A77" w:rsidRPr="00040AD1" w:rsidRDefault="00E46A77" w:rsidP="00DB3940">
      <w:pPr>
        <w:pStyle w:val="ListParagraph"/>
        <w:numPr>
          <w:ilvl w:val="0"/>
          <w:numId w:val="29"/>
        </w:numPr>
        <w:rPr>
          <w:rFonts w:ascii="Times New Roman" w:hAnsi="Times New Roman" w:cs="Times New Roman"/>
        </w:rPr>
      </w:pPr>
      <w:r w:rsidRPr="00453C21">
        <w:rPr>
          <w:rFonts w:ascii="Times New Roman" w:hAnsi="Times New Roman" w:cs="Times New Roman"/>
        </w:rPr>
        <w:t>Identify</w:t>
      </w:r>
      <w:r w:rsidRPr="00040AD1">
        <w:rPr>
          <w:rFonts w:ascii="Times New Roman" w:hAnsi="Times New Roman" w:cs="Times New Roman"/>
          <w:b/>
        </w:rPr>
        <w:t xml:space="preserve"> switches</w:t>
      </w:r>
      <w:r w:rsidRPr="00040AD1">
        <w:rPr>
          <w:rFonts w:ascii="Times New Roman" w:hAnsi="Times New Roman" w:cs="Times New Roman"/>
        </w:rPr>
        <w:t xml:space="preserve"> (weight and height each recorded as the other parameter)</w:t>
      </w:r>
      <w:r w:rsidR="005B74BC">
        <w:rPr>
          <w:rFonts w:ascii="Times New Roman" w:hAnsi="Times New Roman" w:cs="Times New Roman"/>
        </w:rPr>
        <w:t>. Strict criteria are required before replacement as a unit error because often values that initially appear to be unit errors have additional problems.</w:t>
      </w:r>
    </w:p>
    <w:p w14:paraId="5E3937B2" w14:textId="39262290" w:rsidR="00F545C5" w:rsidRPr="00040AD1" w:rsidRDefault="00F545C5" w:rsidP="00DB3940">
      <w:pPr>
        <w:pStyle w:val="ListParagraph"/>
        <w:numPr>
          <w:ilvl w:val="1"/>
          <w:numId w:val="29"/>
        </w:numPr>
        <w:rPr>
          <w:rFonts w:ascii="Times New Roman" w:hAnsi="Times New Roman" w:cs="Times New Roman"/>
        </w:rPr>
      </w:pPr>
      <w:r w:rsidRPr="00040AD1">
        <w:rPr>
          <w:rFonts w:ascii="Times New Roman" w:hAnsi="Times New Roman" w:cs="Times New Roman"/>
        </w:rPr>
        <w:t>For each day on which a subject had both a weight and a height recorded, calculate tbc*</w:t>
      </w:r>
      <w:proofErr w:type="spellStart"/>
      <w:r w:rsidRPr="00040AD1">
        <w:rPr>
          <w:rFonts w:ascii="Times New Roman" w:hAnsi="Times New Roman" w:cs="Times New Roman"/>
        </w:rPr>
        <w:t>sd_sw</w:t>
      </w:r>
      <w:proofErr w:type="spellEnd"/>
      <w:r w:rsidRPr="00040AD1">
        <w:rPr>
          <w:rFonts w:ascii="Times New Roman" w:hAnsi="Times New Roman" w:cs="Times New Roman"/>
        </w:rPr>
        <w:t xml:space="preserve">: SD scores as if the weight had been recorded as the height and the height had been recorded as the weight, recentered using </w:t>
      </w:r>
      <w:proofErr w:type="spellStart"/>
      <w:r w:rsidRPr="00040AD1">
        <w:rPr>
          <w:rFonts w:ascii="Times New Roman" w:hAnsi="Times New Roman" w:cs="Times New Roman"/>
        </w:rPr>
        <w:t>rcsd</w:t>
      </w:r>
      <w:proofErr w:type="spellEnd"/>
      <w:r w:rsidRPr="00040AD1">
        <w:rPr>
          <w:rFonts w:ascii="Times New Roman" w:hAnsi="Times New Roman" w:cs="Times New Roman"/>
        </w:rPr>
        <w:t>_*.</w:t>
      </w:r>
      <w:r w:rsidR="00317744">
        <w:rPr>
          <w:rFonts w:ascii="Times New Roman" w:hAnsi="Times New Roman" w:cs="Times New Roman"/>
        </w:rPr>
        <w:t xml:space="preserve"> </w:t>
      </w:r>
    </w:p>
    <w:p w14:paraId="53831284" w14:textId="188F044E" w:rsidR="00F545C5" w:rsidRPr="00040AD1" w:rsidRDefault="005D1071" w:rsidP="00DB3940">
      <w:pPr>
        <w:pStyle w:val="ListParagraph"/>
        <w:numPr>
          <w:ilvl w:val="1"/>
          <w:numId w:val="29"/>
        </w:numPr>
        <w:rPr>
          <w:rFonts w:ascii="Times New Roman" w:hAnsi="Times New Roman" w:cs="Times New Roman"/>
        </w:rPr>
      </w:pPr>
      <w:r w:rsidRPr="00040AD1">
        <w:rPr>
          <w:rFonts w:ascii="Times New Roman" w:hAnsi="Times New Roman" w:cs="Times New Roman"/>
        </w:rPr>
        <w:t>Perform a EWMA calculation</w:t>
      </w:r>
      <w:r w:rsidR="00E97DE1">
        <w:rPr>
          <w:rFonts w:ascii="Times New Roman" w:hAnsi="Times New Roman" w:cs="Times New Roman"/>
        </w:rPr>
        <w:t>.</w:t>
      </w:r>
    </w:p>
    <w:p w14:paraId="4DDDADA7" w14:textId="4C5BC8B8" w:rsidR="00E97DE1" w:rsidRDefault="00E97DE1" w:rsidP="00DB3940">
      <w:pPr>
        <w:pStyle w:val="ListParagraph"/>
        <w:numPr>
          <w:ilvl w:val="2"/>
          <w:numId w:val="29"/>
        </w:numPr>
        <w:rPr>
          <w:rFonts w:ascii="Times New Roman" w:hAnsi="Times New Roman" w:cs="Times New Roman"/>
        </w:rPr>
      </w:pPr>
      <w:r>
        <w:rPr>
          <w:rFonts w:ascii="Times New Roman" w:hAnsi="Times New Roman" w:cs="Times New Roman"/>
        </w:rPr>
        <w:lastRenderedPageBreak/>
        <w:t>Use tbc*</w:t>
      </w:r>
      <w:proofErr w:type="spellStart"/>
      <w:r>
        <w:rPr>
          <w:rFonts w:ascii="Times New Roman" w:hAnsi="Times New Roman" w:cs="Times New Roman"/>
        </w:rPr>
        <w:t>sd</w:t>
      </w:r>
      <w:proofErr w:type="spellEnd"/>
      <w:r>
        <w:rPr>
          <w:rFonts w:ascii="Times New Roman" w:hAnsi="Times New Roman" w:cs="Times New Roman"/>
        </w:rPr>
        <w:t xml:space="preserve"> (NOT tbc*</w:t>
      </w:r>
      <w:proofErr w:type="spellStart"/>
      <w:r>
        <w:rPr>
          <w:rFonts w:ascii="Times New Roman" w:hAnsi="Times New Roman" w:cs="Times New Roman"/>
        </w:rPr>
        <w:t>sd_sw</w:t>
      </w:r>
      <w:proofErr w:type="spellEnd"/>
      <w:r>
        <w:rPr>
          <w:rFonts w:ascii="Times New Roman" w:hAnsi="Times New Roman" w:cs="Times New Roman"/>
        </w:rPr>
        <w:t>) to calculate the EWMA)</w:t>
      </w:r>
    </w:p>
    <w:p w14:paraId="0DAA719B" w14:textId="0DBEE912" w:rsidR="005D1071" w:rsidRPr="00040AD1" w:rsidRDefault="00F545C5" w:rsidP="00DB3940">
      <w:pPr>
        <w:pStyle w:val="ListParagraph"/>
        <w:numPr>
          <w:ilvl w:val="2"/>
          <w:numId w:val="29"/>
        </w:numPr>
        <w:rPr>
          <w:rFonts w:ascii="Times New Roman" w:hAnsi="Times New Roman" w:cs="Times New Roman"/>
        </w:rPr>
      </w:pPr>
      <w:r w:rsidRPr="00040AD1">
        <w:rPr>
          <w:rFonts w:ascii="Times New Roman" w:hAnsi="Times New Roman" w:cs="Times New Roman"/>
        </w:rPr>
        <w:t xml:space="preserve">In addition to the standard </w:t>
      </w:r>
      <w:r w:rsidR="0008247D" w:rsidRPr="00040AD1">
        <w:rPr>
          <w:rFonts w:ascii="Times New Roman" w:hAnsi="Times New Roman" w:cs="Times New Roman"/>
        </w:rPr>
        <w:t>all/</w:t>
      </w:r>
      <w:proofErr w:type="spellStart"/>
      <w:r w:rsidR="0008247D" w:rsidRPr="00040AD1">
        <w:rPr>
          <w:rFonts w:ascii="Times New Roman" w:hAnsi="Times New Roman" w:cs="Times New Roman"/>
        </w:rPr>
        <w:t>bef</w:t>
      </w:r>
      <w:proofErr w:type="spellEnd"/>
      <w:r w:rsidR="0008247D" w:rsidRPr="00040AD1">
        <w:rPr>
          <w:rFonts w:ascii="Times New Roman" w:hAnsi="Times New Roman" w:cs="Times New Roman"/>
        </w:rPr>
        <w:t xml:space="preserve">/aft </w:t>
      </w:r>
      <w:proofErr w:type="spellStart"/>
      <w:r w:rsidRPr="00040AD1">
        <w:rPr>
          <w:rFonts w:ascii="Times New Roman" w:hAnsi="Times New Roman" w:cs="Times New Roman"/>
        </w:rPr>
        <w:t>dewma</w:t>
      </w:r>
      <w:proofErr w:type="spellEnd"/>
      <w:r w:rsidRPr="00040AD1">
        <w:rPr>
          <w:rFonts w:ascii="Times New Roman" w:hAnsi="Times New Roman" w:cs="Times New Roman"/>
        </w:rPr>
        <w:t xml:space="preserve">_* variables calculate </w:t>
      </w:r>
      <w:r w:rsidR="0008247D" w:rsidRPr="00040AD1">
        <w:rPr>
          <w:rFonts w:ascii="Times New Roman" w:hAnsi="Times New Roman" w:cs="Times New Roman"/>
        </w:rPr>
        <w:t>all/</w:t>
      </w:r>
      <w:proofErr w:type="spellStart"/>
      <w:r w:rsidR="0008247D" w:rsidRPr="00040AD1">
        <w:rPr>
          <w:rFonts w:ascii="Times New Roman" w:hAnsi="Times New Roman" w:cs="Times New Roman"/>
        </w:rPr>
        <w:t>bef</w:t>
      </w:r>
      <w:proofErr w:type="spellEnd"/>
      <w:r w:rsidR="0008247D" w:rsidRPr="00040AD1">
        <w:rPr>
          <w:rFonts w:ascii="Times New Roman" w:hAnsi="Times New Roman" w:cs="Times New Roman"/>
        </w:rPr>
        <w:t xml:space="preserve">/aft </w:t>
      </w:r>
      <w:proofErr w:type="spellStart"/>
      <w:r w:rsidRPr="00040AD1">
        <w:rPr>
          <w:rFonts w:ascii="Times New Roman" w:hAnsi="Times New Roman" w:cs="Times New Roman"/>
        </w:rPr>
        <w:t>dewma</w:t>
      </w:r>
      <w:proofErr w:type="spellEnd"/>
      <w:r w:rsidRPr="00040AD1">
        <w:rPr>
          <w:rFonts w:ascii="Times New Roman" w:hAnsi="Times New Roman" w:cs="Times New Roman"/>
        </w:rPr>
        <w:t>_*_</w:t>
      </w:r>
      <w:proofErr w:type="spellStart"/>
      <w:r w:rsidRPr="00040AD1">
        <w:rPr>
          <w:rFonts w:ascii="Times New Roman" w:hAnsi="Times New Roman" w:cs="Times New Roman"/>
        </w:rPr>
        <w:t>sw</w:t>
      </w:r>
      <w:proofErr w:type="spellEnd"/>
      <w:r w:rsidRPr="00040AD1">
        <w:rPr>
          <w:rFonts w:ascii="Times New Roman" w:hAnsi="Times New Roman" w:cs="Times New Roman"/>
        </w:rPr>
        <w:t xml:space="preserve"> variables by subtracting EWMASD from tbc*</w:t>
      </w:r>
      <w:proofErr w:type="spellStart"/>
      <w:r w:rsidRPr="00040AD1">
        <w:rPr>
          <w:rFonts w:ascii="Times New Roman" w:hAnsi="Times New Roman" w:cs="Times New Roman"/>
        </w:rPr>
        <w:t>sd_sw</w:t>
      </w:r>
      <w:proofErr w:type="spellEnd"/>
    </w:p>
    <w:p w14:paraId="2398666E" w14:textId="7785DA2B" w:rsidR="005D1071" w:rsidRPr="00040AD1" w:rsidRDefault="005D1071" w:rsidP="00DB3940">
      <w:pPr>
        <w:pStyle w:val="ListParagraph"/>
        <w:numPr>
          <w:ilvl w:val="1"/>
          <w:numId w:val="29"/>
        </w:numPr>
        <w:rPr>
          <w:rFonts w:ascii="Times New Roman" w:hAnsi="Times New Roman" w:cs="Times New Roman"/>
        </w:rPr>
      </w:pPr>
      <w:r w:rsidRPr="00040AD1">
        <w:rPr>
          <w:rFonts w:ascii="Times New Roman" w:hAnsi="Times New Roman" w:cs="Times New Roman"/>
        </w:rPr>
        <w:t xml:space="preserve">Label pairs of height/weight measurements recorded on the same day as a switch if </w:t>
      </w:r>
      <w:r w:rsidR="005B74BC">
        <w:rPr>
          <w:rFonts w:ascii="Times New Roman" w:hAnsi="Times New Roman" w:cs="Times New Roman"/>
        </w:rPr>
        <w:softHyphen/>
      </w:r>
      <w:r w:rsidR="005B74BC" w:rsidRPr="005B74BC">
        <w:rPr>
          <w:rFonts w:ascii="Times New Roman" w:hAnsi="Times New Roman" w:cs="Times New Roman"/>
          <w:u w:val="single"/>
        </w:rPr>
        <w:t>all</w:t>
      </w:r>
      <w:r w:rsidRPr="00040AD1">
        <w:rPr>
          <w:rFonts w:ascii="Times New Roman" w:hAnsi="Times New Roman" w:cs="Times New Roman"/>
        </w:rPr>
        <w:t xml:space="preserve"> of the following criteria are met</w:t>
      </w:r>
      <w:r w:rsidR="00F545C5" w:rsidRPr="00040AD1">
        <w:rPr>
          <w:rFonts w:ascii="Times New Roman" w:hAnsi="Times New Roman" w:cs="Times New Roman"/>
        </w:rPr>
        <w:t xml:space="preserve"> for BOTH parameters</w:t>
      </w:r>
      <w:r w:rsidR="005B74BC">
        <w:rPr>
          <w:rFonts w:ascii="Times New Roman" w:hAnsi="Times New Roman" w:cs="Times New Roman"/>
        </w:rPr>
        <w:t xml:space="preserve"> (Note: values that are the first or last measurement for that subject/parameter cannot be replaced as switches.)</w:t>
      </w:r>
    </w:p>
    <w:p w14:paraId="2BE47080" w14:textId="4216B7A1" w:rsidR="003A2788" w:rsidRPr="00040AD1" w:rsidRDefault="003A2788" w:rsidP="00DB3940">
      <w:pPr>
        <w:pStyle w:val="ListParagraph"/>
        <w:numPr>
          <w:ilvl w:val="2"/>
          <w:numId w:val="29"/>
        </w:numPr>
        <w:rPr>
          <w:rFonts w:ascii="Times New Roman" w:hAnsi="Times New Roman" w:cs="Times New Roman"/>
        </w:rPr>
      </w:pPr>
      <w:r w:rsidRPr="00040AD1">
        <w:rPr>
          <w:rFonts w:ascii="Times New Roman" w:hAnsi="Times New Roman" w:cs="Times New Roman"/>
        </w:rPr>
        <w:t xml:space="preserve">For the weight value: </w:t>
      </w:r>
      <w:proofErr w:type="spellStart"/>
      <w:r w:rsidRPr="00040AD1">
        <w:rPr>
          <w:rFonts w:ascii="Times New Roman" w:hAnsi="Times New Roman" w:cs="Times New Roman"/>
        </w:rPr>
        <w:t>exc_wt</w:t>
      </w:r>
      <w:proofErr w:type="spellEnd"/>
      <w:r w:rsidRPr="00040AD1">
        <w:rPr>
          <w:rFonts w:ascii="Times New Roman" w:hAnsi="Times New Roman" w:cs="Times New Roman"/>
        </w:rPr>
        <w:t xml:space="preserve">==0 &amp; </w:t>
      </w:r>
      <w:proofErr w:type="spellStart"/>
      <w:r w:rsidRPr="00040AD1">
        <w:rPr>
          <w:rFonts w:ascii="Times New Roman" w:hAnsi="Times New Roman" w:cs="Times New Roman"/>
          <w:lang w:val="en-US"/>
        </w:rPr>
        <w:t>tbcwtsd</w:t>
      </w:r>
      <w:proofErr w:type="spellEnd"/>
      <w:r w:rsidRPr="00040AD1">
        <w:rPr>
          <w:rFonts w:ascii="Times New Roman" w:hAnsi="Times New Roman" w:cs="Times New Roman"/>
          <w:lang w:val="en-US"/>
        </w:rPr>
        <w:t>&gt;4 &amp; |</w:t>
      </w:r>
      <w:proofErr w:type="spellStart"/>
      <w:r w:rsidRPr="00040AD1">
        <w:rPr>
          <w:rFonts w:ascii="Times New Roman" w:hAnsi="Times New Roman" w:cs="Times New Roman"/>
          <w:lang w:val="en-US"/>
        </w:rPr>
        <w:t>tbcwtsd_sw</w:t>
      </w:r>
      <w:proofErr w:type="spellEnd"/>
      <w:r w:rsidRPr="00040AD1">
        <w:rPr>
          <w:rFonts w:ascii="Times New Roman" w:hAnsi="Times New Roman" w:cs="Times New Roman"/>
          <w:lang w:val="en-US"/>
        </w:rPr>
        <w:t xml:space="preserve">|&lt;3 &amp; </w:t>
      </w:r>
      <w:proofErr w:type="spellStart"/>
      <w:r w:rsidRPr="00040AD1">
        <w:rPr>
          <w:rFonts w:ascii="Times New Roman" w:hAnsi="Times New Roman" w:cs="Times New Roman"/>
          <w:lang w:val="en-US"/>
        </w:rPr>
        <w:t>dewma_wt</w:t>
      </w:r>
      <w:proofErr w:type="spellEnd"/>
      <w:r w:rsidRPr="00040AD1">
        <w:rPr>
          <w:rFonts w:ascii="Times New Roman" w:hAnsi="Times New Roman" w:cs="Times New Roman"/>
          <w:lang w:val="en-US"/>
        </w:rPr>
        <w:t xml:space="preserve">&gt;3 &amp; </w:t>
      </w:r>
      <w:proofErr w:type="spellStart"/>
      <w:r w:rsidRPr="00040AD1">
        <w:rPr>
          <w:rFonts w:ascii="Times New Roman" w:hAnsi="Times New Roman" w:cs="Times New Roman"/>
          <w:lang w:val="en-US"/>
        </w:rPr>
        <w:t>dewma_wt_bef</w:t>
      </w:r>
      <w:proofErr w:type="spellEnd"/>
      <w:r w:rsidRPr="00040AD1">
        <w:rPr>
          <w:rFonts w:ascii="Times New Roman" w:hAnsi="Times New Roman" w:cs="Times New Roman"/>
          <w:lang w:val="en-US"/>
        </w:rPr>
        <w:t xml:space="preserve">&gt;2 &amp; </w:t>
      </w:r>
      <w:proofErr w:type="spellStart"/>
      <w:r w:rsidRPr="00040AD1">
        <w:rPr>
          <w:rFonts w:ascii="Times New Roman" w:hAnsi="Times New Roman" w:cs="Times New Roman"/>
          <w:lang w:val="en-US"/>
        </w:rPr>
        <w:t>dewma_wt_aft</w:t>
      </w:r>
      <w:proofErr w:type="spellEnd"/>
      <w:r w:rsidRPr="00040AD1">
        <w:rPr>
          <w:rFonts w:ascii="Times New Roman" w:hAnsi="Times New Roman" w:cs="Times New Roman"/>
          <w:lang w:val="en-US"/>
        </w:rPr>
        <w:t>&gt;2 &amp; |</w:t>
      </w:r>
      <w:proofErr w:type="spellStart"/>
      <w:r w:rsidRPr="00040AD1">
        <w:rPr>
          <w:rFonts w:ascii="Times New Roman" w:hAnsi="Times New Roman" w:cs="Times New Roman"/>
          <w:lang w:val="en-US"/>
        </w:rPr>
        <w:t>dewma_wt_sw</w:t>
      </w:r>
      <w:proofErr w:type="spellEnd"/>
      <w:r w:rsidRPr="00040AD1">
        <w:rPr>
          <w:rFonts w:ascii="Times New Roman" w:hAnsi="Times New Roman" w:cs="Times New Roman"/>
          <w:lang w:val="en-US"/>
        </w:rPr>
        <w:t>|&lt;0.3 &amp; |</w:t>
      </w:r>
      <w:proofErr w:type="spellStart"/>
      <w:r w:rsidRPr="00040AD1">
        <w:rPr>
          <w:rFonts w:ascii="Times New Roman" w:hAnsi="Times New Roman" w:cs="Times New Roman"/>
          <w:lang w:val="en-US"/>
        </w:rPr>
        <w:t>dewma_wt_sw_bef</w:t>
      </w:r>
      <w:proofErr w:type="spellEnd"/>
      <w:r w:rsidRPr="00040AD1">
        <w:rPr>
          <w:rFonts w:ascii="Times New Roman" w:hAnsi="Times New Roman" w:cs="Times New Roman"/>
          <w:lang w:val="en-US"/>
        </w:rPr>
        <w:t>|&lt;0.5 &amp; |</w:t>
      </w:r>
      <w:proofErr w:type="spellStart"/>
      <w:r w:rsidRPr="00040AD1">
        <w:rPr>
          <w:rFonts w:ascii="Times New Roman" w:hAnsi="Times New Roman" w:cs="Times New Roman"/>
          <w:lang w:val="en-US"/>
        </w:rPr>
        <w:t>dewma_wt_sw_aft</w:t>
      </w:r>
      <w:proofErr w:type="spellEnd"/>
      <w:r w:rsidRPr="00040AD1">
        <w:rPr>
          <w:rFonts w:ascii="Times New Roman" w:hAnsi="Times New Roman" w:cs="Times New Roman"/>
          <w:lang w:val="en-US"/>
        </w:rPr>
        <w:t>|&lt;0.5</w:t>
      </w:r>
    </w:p>
    <w:p w14:paraId="26B09215" w14:textId="75BC9AAA" w:rsidR="003A2788" w:rsidRPr="002E4618" w:rsidRDefault="003A2788" w:rsidP="00DB3940">
      <w:pPr>
        <w:pStyle w:val="ListParagraph"/>
        <w:numPr>
          <w:ilvl w:val="2"/>
          <w:numId w:val="29"/>
        </w:numPr>
        <w:rPr>
          <w:rFonts w:ascii="Times New Roman" w:hAnsi="Times New Roman" w:cs="Times New Roman"/>
        </w:rPr>
      </w:pPr>
      <w:r w:rsidRPr="00040AD1">
        <w:rPr>
          <w:rFonts w:ascii="Times New Roman" w:hAnsi="Times New Roman" w:cs="Times New Roman"/>
          <w:lang w:val="en-US"/>
        </w:rPr>
        <w:t xml:space="preserve">For the height value: </w:t>
      </w:r>
      <w:proofErr w:type="spellStart"/>
      <w:r w:rsidRPr="00040AD1">
        <w:rPr>
          <w:rFonts w:ascii="Times New Roman" w:hAnsi="Times New Roman" w:cs="Times New Roman"/>
          <w:lang w:val="en-US"/>
        </w:rPr>
        <w:t>exc_ht</w:t>
      </w:r>
      <w:proofErr w:type="spellEnd"/>
      <w:r w:rsidRPr="00040AD1">
        <w:rPr>
          <w:rFonts w:ascii="Times New Roman" w:hAnsi="Times New Roman" w:cs="Times New Roman"/>
          <w:lang w:val="en-US"/>
        </w:rPr>
        <w:t xml:space="preserve">==0 &amp; </w:t>
      </w:r>
      <w:proofErr w:type="spellStart"/>
      <w:r w:rsidRPr="00040AD1">
        <w:rPr>
          <w:rFonts w:ascii="Times New Roman" w:hAnsi="Times New Roman" w:cs="Times New Roman"/>
          <w:lang w:val="en-US"/>
        </w:rPr>
        <w:t>tbchtsd</w:t>
      </w:r>
      <w:proofErr w:type="spellEnd"/>
      <w:r w:rsidRPr="00040AD1">
        <w:rPr>
          <w:rFonts w:ascii="Times New Roman" w:hAnsi="Times New Roman" w:cs="Times New Roman"/>
          <w:lang w:val="en-US"/>
        </w:rPr>
        <w:t>&lt;-7 &amp; |</w:t>
      </w:r>
      <w:proofErr w:type="spellStart"/>
      <w:r w:rsidRPr="00040AD1">
        <w:rPr>
          <w:rFonts w:ascii="Times New Roman" w:hAnsi="Times New Roman" w:cs="Times New Roman"/>
          <w:lang w:val="en-US"/>
        </w:rPr>
        <w:t>tbchtsd_sw</w:t>
      </w:r>
      <w:proofErr w:type="spellEnd"/>
      <w:r w:rsidRPr="00040AD1">
        <w:rPr>
          <w:rFonts w:ascii="Times New Roman" w:hAnsi="Times New Roman" w:cs="Times New Roman"/>
          <w:lang w:val="en-US"/>
        </w:rPr>
        <w:t xml:space="preserve">|&lt;3 &amp; </w:t>
      </w:r>
      <w:proofErr w:type="spellStart"/>
      <w:r w:rsidRPr="00040AD1">
        <w:rPr>
          <w:rFonts w:ascii="Times New Roman" w:hAnsi="Times New Roman" w:cs="Times New Roman"/>
          <w:lang w:val="en-US"/>
        </w:rPr>
        <w:t>dewma_ht</w:t>
      </w:r>
      <w:proofErr w:type="spellEnd"/>
      <w:r w:rsidRPr="00040AD1">
        <w:rPr>
          <w:rFonts w:ascii="Times New Roman" w:hAnsi="Times New Roman" w:cs="Times New Roman"/>
          <w:lang w:val="en-US"/>
        </w:rPr>
        <w:t xml:space="preserve">&lt;-6 &amp; </w:t>
      </w:r>
      <w:proofErr w:type="spellStart"/>
      <w:r w:rsidRPr="00040AD1">
        <w:rPr>
          <w:rFonts w:ascii="Times New Roman" w:hAnsi="Times New Roman" w:cs="Times New Roman"/>
          <w:lang w:val="en-US"/>
        </w:rPr>
        <w:t>dewma_ht_bef</w:t>
      </w:r>
      <w:proofErr w:type="spellEnd"/>
      <w:r w:rsidRPr="00040AD1">
        <w:rPr>
          <w:rFonts w:ascii="Times New Roman" w:hAnsi="Times New Roman" w:cs="Times New Roman"/>
          <w:lang w:val="en-US"/>
        </w:rPr>
        <w:t xml:space="preserve">&lt;-5 &amp; </w:t>
      </w:r>
      <w:proofErr w:type="spellStart"/>
      <w:r w:rsidRPr="00040AD1">
        <w:rPr>
          <w:rFonts w:ascii="Times New Roman" w:hAnsi="Times New Roman" w:cs="Times New Roman"/>
          <w:lang w:val="en-US"/>
        </w:rPr>
        <w:t>dewma_ht_aft</w:t>
      </w:r>
      <w:proofErr w:type="spellEnd"/>
      <w:r w:rsidRPr="00040AD1">
        <w:rPr>
          <w:rFonts w:ascii="Times New Roman" w:hAnsi="Times New Roman" w:cs="Times New Roman"/>
          <w:lang w:val="en-US"/>
        </w:rPr>
        <w:t>&lt;-5 &amp; |</w:t>
      </w:r>
      <w:proofErr w:type="spellStart"/>
      <w:r w:rsidRPr="00040AD1">
        <w:rPr>
          <w:rFonts w:ascii="Times New Roman" w:hAnsi="Times New Roman" w:cs="Times New Roman"/>
          <w:lang w:val="en-US"/>
        </w:rPr>
        <w:t>dewma_ht_sw</w:t>
      </w:r>
      <w:proofErr w:type="spellEnd"/>
      <w:r w:rsidRPr="00040AD1">
        <w:rPr>
          <w:rFonts w:ascii="Times New Roman" w:hAnsi="Times New Roman" w:cs="Times New Roman"/>
          <w:lang w:val="en-US"/>
        </w:rPr>
        <w:t>|&lt;0.3 &amp; |</w:t>
      </w:r>
      <w:proofErr w:type="spellStart"/>
      <w:r w:rsidRPr="00040AD1">
        <w:rPr>
          <w:rFonts w:ascii="Times New Roman" w:hAnsi="Times New Roman" w:cs="Times New Roman"/>
          <w:lang w:val="en-US"/>
        </w:rPr>
        <w:t>dewma_ht_sw_bef</w:t>
      </w:r>
      <w:proofErr w:type="spellEnd"/>
      <w:r w:rsidRPr="00040AD1">
        <w:rPr>
          <w:rFonts w:ascii="Times New Roman" w:hAnsi="Times New Roman" w:cs="Times New Roman"/>
          <w:lang w:val="en-US"/>
        </w:rPr>
        <w:t>|&lt;0.5 &amp; |</w:t>
      </w:r>
      <w:proofErr w:type="spellStart"/>
      <w:r w:rsidRPr="00040AD1">
        <w:rPr>
          <w:rFonts w:ascii="Times New Roman" w:hAnsi="Times New Roman" w:cs="Times New Roman"/>
          <w:lang w:val="en-US"/>
        </w:rPr>
        <w:t>dewma_ht_sw_aft</w:t>
      </w:r>
      <w:proofErr w:type="spellEnd"/>
      <w:r w:rsidRPr="00040AD1">
        <w:rPr>
          <w:rFonts w:ascii="Times New Roman" w:hAnsi="Times New Roman" w:cs="Times New Roman"/>
          <w:lang w:val="en-US"/>
        </w:rPr>
        <w:t>|&lt;0.5</w:t>
      </w:r>
    </w:p>
    <w:p w14:paraId="6463C1D5" w14:textId="6D10B54E" w:rsidR="003A2788" w:rsidRPr="00040AD1" w:rsidRDefault="003A2788" w:rsidP="00DB3940">
      <w:pPr>
        <w:pStyle w:val="ListParagraph"/>
        <w:numPr>
          <w:ilvl w:val="1"/>
          <w:numId w:val="29"/>
        </w:numPr>
        <w:rPr>
          <w:rFonts w:ascii="Times New Roman" w:hAnsi="Times New Roman" w:cs="Times New Roman"/>
        </w:rPr>
      </w:pPr>
      <w:r w:rsidRPr="00040AD1">
        <w:rPr>
          <w:rFonts w:ascii="Times New Roman" w:hAnsi="Times New Roman" w:cs="Times New Roman"/>
          <w:lang w:val="en-US"/>
        </w:rPr>
        <w:t>For pairs of measurements that meet criteria for a switch, do the following</w:t>
      </w:r>
      <w:r w:rsidR="00DB3940">
        <w:rPr>
          <w:rFonts w:ascii="Times New Roman" w:hAnsi="Times New Roman" w:cs="Times New Roman"/>
          <w:lang w:val="en-US"/>
        </w:rPr>
        <w:t xml:space="preserve"> (Table 1</w:t>
      </w:r>
      <w:r w:rsidR="00FB7903">
        <w:rPr>
          <w:rFonts w:ascii="Times New Roman" w:hAnsi="Times New Roman" w:cs="Times New Roman"/>
          <w:lang w:val="en-US"/>
        </w:rPr>
        <w:t>)</w:t>
      </w:r>
      <w:r w:rsidRPr="00040AD1">
        <w:rPr>
          <w:rFonts w:ascii="Times New Roman" w:hAnsi="Times New Roman" w:cs="Times New Roman"/>
          <w:lang w:val="en-US"/>
        </w:rPr>
        <w:t>:</w:t>
      </w:r>
    </w:p>
    <w:p w14:paraId="3CA197B3" w14:textId="7F5D0A2A" w:rsidR="003A2788" w:rsidRPr="00040AD1" w:rsidRDefault="003A2788" w:rsidP="00DB3940">
      <w:pPr>
        <w:pStyle w:val="ListParagraph"/>
        <w:numPr>
          <w:ilvl w:val="2"/>
          <w:numId w:val="29"/>
        </w:numPr>
        <w:rPr>
          <w:rFonts w:ascii="Times New Roman" w:hAnsi="Times New Roman" w:cs="Times New Roman"/>
        </w:rPr>
      </w:pPr>
      <w:r w:rsidRPr="00040AD1">
        <w:rPr>
          <w:rFonts w:ascii="Times New Roman" w:hAnsi="Times New Roman" w:cs="Times New Roman"/>
          <w:lang w:val="en-US"/>
        </w:rPr>
        <w:t xml:space="preserve">Replace </w:t>
      </w:r>
      <w:proofErr w:type="spellStart"/>
      <w:r w:rsidRPr="00040AD1">
        <w:rPr>
          <w:rFonts w:ascii="Times New Roman" w:hAnsi="Times New Roman" w:cs="Times New Roman"/>
          <w:lang w:val="en-US"/>
        </w:rPr>
        <w:t>wt</w:t>
      </w:r>
      <w:proofErr w:type="spellEnd"/>
      <w:r w:rsidRPr="00040AD1">
        <w:rPr>
          <w:rFonts w:ascii="Times New Roman" w:hAnsi="Times New Roman" w:cs="Times New Roman"/>
          <w:lang w:val="en-US"/>
        </w:rPr>
        <w:t xml:space="preserve"> with</w:t>
      </w:r>
      <w:r w:rsidRPr="00040AD1">
        <w:rPr>
          <w:rFonts w:ascii="Times New Roman" w:hAnsi="Times New Roman" w:cs="Times New Roman"/>
        </w:rPr>
        <w:t xml:space="preserve"> the value that was originally recorded as the </w:t>
      </w:r>
      <w:proofErr w:type="spellStart"/>
      <w:r w:rsidRPr="00040AD1">
        <w:rPr>
          <w:rFonts w:ascii="Times New Roman" w:hAnsi="Times New Roman" w:cs="Times New Roman"/>
        </w:rPr>
        <w:t>ht</w:t>
      </w:r>
      <w:proofErr w:type="spellEnd"/>
      <w:r w:rsidRPr="00040AD1">
        <w:rPr>
          <w:rFonts w:ascii="Times New Roman" w:hAnsi="Times New Roman" w:cs="Times New Roman"/>
        </w:rPr>
        <w:t xml:space="preserve">, and replace </w:t>
      </w:r>
      <w:proofErr w:type="spellStart"/>
      <w:r w:rsidRPr="00040AD1">
        <w:rPr>
          <w:rFonts w:ascii="Times New Roman" w:hAnsi="Times New Roman" w:cs="Times New Roman"/>
        </w:rPr>
        <w:t>ht</w:t>
      </w:r>
      <w:proofErr w:type="spellEnd"/>
      <w:r w:rsidRPr="00040AD1">
        <w:rPr>
          <w:rFonts w:ascii="Times New Roman" w:hAnsi="Times New Roman" w:cs="Times New Roman"/>
        </w:rPr>
        <w:t xml:space="preserve"> with the value that was originally recorded as the wt</w:t>
      </w:r>
      <w:r w:rsidR="00F4397F">
        <w:rPr>
          <w:rFonts w:ascii="Times New Roman" w:hAnsi="Times New Roman" w:cs="Times New Roman"/>
        </w:rPr>
        <w:t xml:space="preserve">. </w:t>
      </w:r>
      <w:r w:rsidR="00FB7903">
        <w:rPr>
          <w:rFonts w:ascii="Times New Roman" w:hAnsi="Times New Roman" w:cs="Times New Roman"/>
        </w:rPr>
        <w:t>Leave measurement as its original value.</w:t>
      </w:r>
    </w:p>
    <w:p w14:paraId="4674BD57" w14:textId="1E09CE0D" w:rsidR="003A2788" w:rsidRDefault="00F545C5" w:rsidP="00DB3940">
      <w:pPr>
        <w:pStyle w:val="ListParagraph"/>
        <w:numPr>
          <w:ilvl w:val="2"/>
          <w:numId w:val="29"/>
        </w:numPr>
        <w:rPr>
          <w:rFonts w:ascii="Times New Roman" w:hAnsi="Times New Roman" w:cs="Times New Roman"/>
        </w:rPr>
      </w:pPr>
      <w:r w:rsidRPr="00040AD1">
        <w:rPr>
          <w:rFonts w:ascii="Times New Roman" w:hAnsi="Times New Roman" w:cs="Times New Roman"/>
        </w:rPr>
        <w:t>Replace tbc*</w:t>
      </w:r>
      <w:proofErr w:type="spellStart"/>
      <w:r w:rsidRPr="00040AD1">
        <w:rPr>
          <w:rFonts w:ascii="Times New Roman" w:hAnsi="Times New Roman" w:cs="Times New Roman"/>
        </w:rPr>
        <w:t>sd</w:t>
      </w:r>
      <w:proofErr w:type="spellEnd"/>
      <w:r w:rsidRPr="00040AD1">
        <w:rPr>
          <w:rFonts w:ascii="Times New Roman" w:hAnsi="Times New Roman" w:cs="Times New Roman"/>
        </w:rPr>
        <w:t xml:space="preserve"> with the values for tbc*</w:t>
      </w:r>
      <w:proofErr w:type="spellStart"/>
      <w:r w:rsidRPr="00040AD1">
        <w:rPr>
          <w:rFonts w:ascii="Times New Roman" w:hAnsi="Times New Roman" w:cs="Times New Roman"/>
        </w:rPr>
        <w:t>sd_sw</w:t>
      </w:r>
      <w:proofErr w:type="spellEnd"/>
    </w:p>
    <w:p w14:paraId="686E3DA9" w14:textId="07FF648D" w:rsidR="00F4397F" w:rsidRDefault="00F4397F" w:rsidP="00DB3940">
      <w:pPr>
        <w:pStyle w:val="ListParagraph"/>
        <w:numPr>
          <w:ilvl w:val="2"/>
          <w:numId w:val="29"/>
        </w:numPr>
        <w:rPr>
          <w:rFonts w:ascii="Times New Roman" w:hAnsi="Times New Roman" w:cs="Times New Roman"/>
        </w:rPr>
      </w:pPr>
      <w:r>
        <w:rPr>
          <w:rFonts w:ascii="Times New Roman" w:hAnsi="Times New Roman" w:cs="Times New Roman"/>
        </w:rPr>
        <w:t xml:space="preserve">Switch </w:t>
      </w:r>
      <w:proofErr w:type="spellStart"/>
      <w:r>
        <w:rPr>
          <w:rFonts w:ascii="Times New Roman" w:hAnsi="Times New Roman" w:cs="Times New Roman"/>
        </w:rPr>
        <w:t>exc_wt</w:t>
      </w:r>
      <w:proofErr w:type="spellEnd"/>
      <w:r>
        <w:rPr>
          <w:rFonts w:ascii="Times New Roman" w:hAnsi="Times New Roman" w:cs="Times New Roman"/>
        </w:rPr>
        <w:t xml:space="preserve"> and </w:t>
      </w:r>
      <w:proofErr w:type="spellStart"/>
      <w:r>
        <w:rPr>
          <w:rFonts w:ascii="Times New Roman" w:hAnsi="Times New Roman" w:cs="Times New Roman"/>
        </w:rPr>
        <w:t>exc_ht</w:t>
      </w:r>
      <w:proofErr w:type="spellEnd"/>
      <w:r>
        <w:rPr>
          <w:rFonts w:ascii="Times New Roman" w:hAnsi="Times New Roman" w:cs="Times New Roman"/>
        </w:rPr>
        <w:t xml:space="preserve"> </w:t>
      </w:r>
    </w:p>
    <w:p w14:paraId="3846D490" w14:textId="77777777" w:rsidR="00166674" w:rsidRPr="00040AD1" w:rsidRDefault="00166674" w:rsidP="000E2F78">
      <w:pPr>
        <w:ind w:left="720"/>
        <w:rPr>
          <w:rFonts w:ascii="Times New Roman" w:hAnsi="Times New Roman" w:cs="Times New Roman"/>
        </w:rPr>
      </w:pPr>
    </w:p>
    <w:p w14:paraId="481E2610" w14:textId="6D64703E" w:rsidR="00E46A77" w:rsidRPr="00040AD1" w:rsidRDefault="00E46A77" w:rsidP="00DB3940">
      <w:pPr>
        <w:pStyle w:val="ListParagraph"/>
        <w:numPr>
          <w:ilvl w:val="0"/>
          <w:numId w:val="29"/>
        </w:numPr>
        <w:rPr>
          <w:rFonts w:ascii="Times New Roman" w:hAnsi="Times New Roman" w:cs="Times New Roman"/>
        </w:rPr>
      </w:pPr>
      <w:r w:rsidRPr="00453C21">
        <w:rPr>
          <w:rFonts w:ascii="Times New Roman" w:hAnsi="Times New Roman" w:cs="Times New Roman"/>
        </w:rPr>
        <w:t>Identify</w:t>
      </w:r>
      <w:r w:rsidRPr="00040AD1">
        <w:rPr>
          <w:rFonts w:ascii="Times New Roman" w:hAnsi="Times New Roman" w:cs="Times New Roman"/>
          <w:b/>
        </w:rPr>
        <w:t xml:space="preserve"> unit errors</w:t>
      </w:r>
      <w:r w:rsidRPr="00040AD1">
        <w:rPr>
          <w:rFonts w:ascii="Times New Roman" w:hAnsi="Times New Roman" w:cs="Times New Roman"/>
        </w:rPr>
        <w:t xml:space="preserve"> (weight/</w:t>
      </w:r>
      <w:r w:rsidR="005B74BC">
        <w:rPr>
          <w:rFonts w:ascii="Times New Roman" w:hAnsi="Times New Roman" w:cs="Times New Roman"/>
        </w:rPr>
        <w:t>height recorded in wrong units). As with switches, strict criteria are required before replacement as a unit error because often values that initially appear to be unit errors have additional problems.</w:t>
      </w:r>
    </w:p>
    <w:p w14:paraId="61CB2DCC" w14:textId="77777777" w:rsidR="00F545C5" w:rsidRPr="00040AD1" w:rsidRDefault="00F545C5" w:rsidP="00DB3940">
      <w:pPr>
        <w:pStyle w:val="ListParagraph"/>
        <w:numPr>
          <w:ilvl w:val="1"/>
          <w:numId w:val="29"/>
        </w:numPr>
        <w:rPr>
          <w:rFonts w:ascii="Times New Roman" w:hAnsi="Times New Roman" w:cs="Times New Roman"/>
        </w:rPr>
      </w:pPr>
      <w:r w:rsidRPr="00040AD1">
        <w:rPr>
          <w:rFonts w:ascii="Times New Roman" w:hAnsi="Times New Roman" w:cs="Times New Roman"/>
        </w:rPr>
        <w:t>Generate variables transformed by conversion factors for kg/lbs and inches/cm:</w:t>
      </w:r>
    </w:p>
    <w:p w14:paraId="085C533F" w14:textId="77777777" w:rsidR="00F545C5" w:rsidRPr="00040AD1" w:rsidRDefault="00F545C5" w:rsidP="00DB3940">
      <w:pPr>
        <w:pStyle w:val="ListParagraph"/>
        <w:numPr>
          <w:ilvl w:val="2"/>
          <w:numId w:val="29"/>
        </w:numPr>
        <w:rPr>
          <w:rFonts w:ascii="Times New Roman" w:hAnsi="Times New Roman" w:cs="Times New Roman"/>
        </w:rPr>
      </w:pPr>
      <w:r w:rsidRPr="00040AD1">
        <w:rPr>
          <w:rFonts w:ascii="Times New Roman" w:hAnsi="Times New Roman" w:cs="Times New Roman"/>
        </w:rPr>
        <w:t>wt_d_2=</w:t>
      </w:r>
      <w:proofErr w:type="spellStart"/>
      <w:r w:rsidRPr="00040AD1">
        <w:rPr>
          <w:rFonts w:ascii="Times New Roman" w:hAnsi="Times New Roman" w:cs="Times New Roman"/>
        </w:rPr>
        <w:t>wt</w:t>
      </w:r>
      <w:proofErr w:type="spellEnd"/>
      <w:r w:rsidRPr="00040AD1">
        <w:rPr>
          <w:rFonts w:ascii="Times New Roman" w:hAnsi="Times New Roman" w:cs="Times New Roman"/>
        </w:rPr>
        <w:t>/2.204622</w:t>
      </w:r>
    </w:p>
    <w:p w14:paraId="61536B30" w14:textId="77777777" w:rsidR="00F545C5" w:rsidRPr="00040AD1" w:rsidRDefault="00F545C5" w:rsidP="00DB3940">
      <w:pPr>
        <w:pStyle w:val="ListParagraph"/>
        <w:numPr>
          <w:ilvl w:val="2"/>
          <w:numId w:val="29"/>
        </w:numPr>
        <w:rPr>
          <w:rFonts w:ascii="Times New Roman" w:hAnsi="Times New Roman" w:cs="Times New Roman"/>
        </w:rPr>
      </w:pPr>
      <w:r w:rsidRPr="00040AD1">
        <w:rPr>
          <w:rFonts w:ascii="Times New Roman" w:hAnsi="Times New Roman" w:cs="Times New Roman"/>
        </w:rPr>
        <w:t>wt_t_2=</w:t>
      </w:r>
      <w:proofErr w:type="spellStart"/>
      <w:r w:rsidRPr="00040AD1">
        <w:rPr>
          <w:rFonts w:ascii="Times New Roman" w:hAnsi="Times New Roman" w:cs="Times New Roman"/>
        </w:rPr>
        <w:t>wt</w:t>
      </w:r>
      <w:proofErr w:type="spellEnd"/>
      <w:r w:rsidRPr="00040AD1">
        <w:rPr>
          <w:rFonts w:ascii="Times New Roman" w:hAnsi="Times New Roman" w:cs="Times New Roman"/>
        </w:rPr>
        <w:t>*2.204622</w:t>
      </w:r>
    </w:p>
    <w:p w14:paraId="45B25B96" w14:textId="77777777" w:rsidR="00F545C5" w:rsidRPr="00040AD1" w:rsidRDefault="00F545C5" w:rsidP="00DB3940">
      <w:pPr>
        <w:pStyle w:val="ListParagraph"/>
        <w:numPr>
          <w:ilvl w:val="2"/>
          <w:numId w:val="29"/>
        </w:numPr>
        <w:rPr>
          <w:rFonts w:ascii="Times New Roman" w:hAnsi="Times New Roman" w:cs="Times New Roman"/>
        </w:rPr>
      </w:pPr>
      <w:r w:rsidRPr="00040AD1">
        <w:rPr>
          <w:rFonts w:ascii="Times New Roman" w:hAnsi="Times New Roman" w:cs="Times New Roman"/>
        </w:rPr>
        <w:t>ht_d_2=</w:t>
      </w:r>
      <w:proofErr w:type="spellStart"/>
      <w:r w:rsidRPr="00040AD1">
        <w:rPr>
          <w:rFonts w:ascii="Times New Roman" w:hAnsi="Times New Roman" w:cs="Times New Roman"/>
        </w:rPr>
        <w:t>ht</w:t>
      </w:r>
      <w:proofErr w:type="spellEnd"/>
      <w:r w:rsidRPr="00040AD1">
        <w:rPr>
          <w:rFonts w:ascii="Times New Roman" w:hAnsi="Times New Roman" w:cs="Times New Roman"/>
        </w:rPr>
        <w:t>/2.54</w:t>
      </w:r>
    </w:p>
    <w:p w14:paraId="021254DF" w14:textId="77777777" w:rsidR="00F545C5" w:rsidRPr="00040AD1" w:rsidRDefault="00F545C5" w:rsidP="00DB3940">
      <w:pPr>
        <w:pStyle w:val="ListParagraph"/>
        <w:numPr>
          <w:ilvl w:val="2"/>
          <w:numId w:val="29"/>
        </w:numPr>
        <w:rPr>
          <w:rFonts w:ascii="Times New Roman" w:hAnsi="Times New Roman" w:cs="Times New Roman"/>
        </w:rPr>
      </w:pPr>
      <w:r w:rsidRPr="00040AD1">
        <w:rPr>
          <w:rFonts w:ascii="Times New Roman" w:hAnsi="Times New Roman" w:cs="Times New Roman"/>
        </w:rPr>
        <w:t>ht_t_2=</w:t>
      </w:r>
      <w:proofErr w:type="spellStart"/>
      <w:r w:rsidRPr="00040AD1">
        <w:rPr>
          <w:rFonts w:ascii="Times New Roman" w:hAnsi="Times New Roman" w:cs="Times New Roman"/>
        </w:rPr>
        <w:t>ht</w:t>
      </w:r>
      <w:proofErr w:type="spellEnd"/>
      <w:r w:rsidRPr="00040AD1">
        <w:rPr>
          <w:rFonts w:ascii="Times New Roman" w:hAnsi="Times New Roman" w:cs="Times New Roman"/>
        </w:rPr>
        <w:t>*2.54</w:t>
      </w:r>
    </w:p>
    <w:p w14:paraId="60A1E030" w14:textId="5E811374" w:rsidR="00F545C5" w:rsidRPr="00040AD1" w:rsidRDefault="00F545C5" w:rsidP="00DB3940">
      <w:pPr>
        <w:pStyle w:val="ListParagraph"/>
        <w:numPr>
          <w:ilvl w:val="1"/>
          <w:numId w:val="29"/>
        </w:numPr>
        <w:rPr>
          <w:rFonts w:ascii="Times New Roman" w:hAnsi="Times New Roman" w:cs="Times New Roman"/>
        </w:rPr>
      </w:pPr>
      <w:r w:rsidRPr="00040AD1">
        <w:rPr>
          <w:rFonts w:ascii="Times New Roman" w:hAnsi="Times New Roman" w:cs="Times New Roman"/>
        </w:rPr>
        <w:t>Calculate SD scores for each transformed variable and rece</w:t>
      </w:r>
      <w:r w:rsidR="005B74BC">
        <w:rPr>
          <w:rFonts w:ascii="Times New Roman" w:hAnsi="Times New Roman" w:cs="Times New Roman"/>
        </w:rPr>
        <w:t>nter these (tbc_*_</w:t>
      </w:r>
      <w:r w:rsidRPr="00040AD1">
        <w:rPr>
          <w:rFonts w:ascii="Times New Roman" w:hAnsi="Times New Roman" w:cs="Times New Roman"/>
        </w:rPr>
        <w:t>sd_d_2 and tbc_*</w:t>
      </w:r>
      <w:r w:rsidR="005B74BC">
        <w:rPr>
          <w:rFonts w:ascii="Times New Roman" w:hAnsi="Times New Roman" w:cs="Times New Roman"/>
        </w:rPr>
        <w:t>_</w:t>
      </w:r>
      <w:r w:rsidRPr="00040AD1">
        <w:rPr>
          <w:rFonts w:ascii="Times New Roman" w:hAnsi="Times New Roman" w:cs="Times New Roman"/>
        </w:rPr>
        <w:t>sd_t_2)</w:t>
      </w:r>
    </w:p>
    <w:p w14:paraId="0DC8C0D2" w14:textId="77777777" w:rsidR="00F545C5" w:rsidRPr="00040AD1" w:rsidRDefault="00F545C5" w:rsidP="00DB3940">
      <w:pPr>
        <w:pStyle w:val="ListParagraph"/>
        <w:numPr>
          <w:ilvl w:val="1"/>
          <w:numId w:val="29"/>
        </w:numPr>
        <w:rPr>
          <w:rFonts w:ascii="Times New Roman" w:hAnsi="Times New Roman" w:cs="Times New Roman"/>
        </w:rPr>
      </w:pPr>
      <w:r w:rsidRPr="00040AD1">
        <w:rPr>
          <w:rFonts w:ascii="Times New Roman" w:hAnsi="Times New Roman" w:cs="Times New Roman"/>
        </w:rPr>
        <w:t>Perform a EWMA calculation</w:t>
      </w:r>
    </w:p>
    <w:p w14:paraId="38469297" w14:textId="68D91D2A" w:rsidR="0008247D" w:rsidRPr="00040AD1" w:rsidRDefault="00F545C5" w:rsidP="00DB3940">
      <w:pPr>
        <w:pStyle w:val="ListParagraph"/>
        <w:numPr>
          <w:ilvl w:val="2"/>
          <w:numId w:val="29"/>
        </w:numPr>
        <w:rPr>
          <w:rFonts w:ascii="Times New Roman" w:hAnsi="Times New Roman" w:cs="Times New Roman"/>
        </w:rPr>
      </w:pPr>
      <w:r w:rsidRPr="00040AD1">
        <w:rPr>
          <w:rFonts w:ascii="Times New Roman" w:hAnsi="Times New Roman" w:cs="Times New Roman"/>
        </w:rPr>
        <w:t xml:space="preserve"> In addition to the standard </w:t>
      </w:r>
      <w:r w:rsidR="0008247D" w:rsidRPr="00040AD1">
        <w:rPr>
          <w:rFonts w:ascii="Times New Roman" w:hAnsi="Times New Roman" w:cs="Times New Roman"/>
        </w:rPr>
        <w:t>all/</w:t>
      </w:r>
      <w:proofErr w:type="spellStart"/>
      <w:r w:rsidR="0008247D" w:rsidRPr="00040AD1">
        <w:rPr>
          <w:rFonts w:ascii="Times New Roman" w:hAnsi="Times New Roman" w:cs="Times New Roman"/>
        </w:rPr>
        <w:t>bef</w:t>
      </w:r>
      <w:proofErr w:type="spellEnd"/>
      <w:r w:rsidR="0008247D" w:rsidRPr="00040AD1">
        <w:rPr>
          <w:rFonts w:ascii="Times New Roman" w:hAnsi="Times New Roman" w:cs="Times New Roman"/>
        </w:rPr>
        <w:t xml:space="preserve">/aft </w:t>
      </w:r>
      <w:proofErr w:type="spellStart"/>
      <w:r w:rsidRPr="00040AD1">
        <w:rPr>
          <w:rFonts w:ascii="Times New Roman" w:hAnsi="Times New Roman" w:cs="Times New Roman"/>
        </w:rPr>
        <w:t>dewma</w:t>
      </w:r>
      <w:proofErr w:type="spellEnd"/>
      <w:r w:rsidRPr="00040AD1">
        <w:rPr>
          <w:rFonts w:ascii="Times New Roman" w:hAnsi="Times New Roman" w:cs="Times New Roman"/>
        </w:rPr>
        <w:t xml:space="preserve">_* variables calculate </w:t>
      </w:r>
      <w:r w:rsidR="0008247D" w:rsidRPr="00040AD1">
        <w:rPr>
          <w:rFonts w:ascii="Times New Roman" w:hAnsi="Times New Roman" w:cs="Times New Roman"/>
        </w:rPr>
        <w:t>all/</w:t>
      </w:r>
      <w:proofErr w:type="spellStart"/>
      <w:r w:rsidR="0008247D" w:rsidRPr="00040AD1">
        <w:rPr>
          <w:rFonts w:ascii="Times New Roman" w:hAnsi="Times New Roman" w:cs="Times New Roman"/>
        </w:rPr>
        <w:t>bef</w:t>
      </w:r>
      <w:proofErr w:type="spellEnd"/>
      <w:r w:rsidR="0008247D" w:rsidRPr="00040AD1">
        <w:rPr>
          <w:rFonts w:ascii="Times New Roman" w:hAnsi="Times New Roman" w:cs="Times New Roman"/>
        </w:rPr>
        <w:t xml:space="preserve">/aft variables </w:t>
      </w:r>
      <w:proofErr w:type="gramStart"/>
      <w:r w:rsidR="0008247D" w:rsidRPr="00040AD1">
        <w:rPr>
          <w:rFonts w:ascii="Times New Roman" w:hAnsi="Times New Roman" w:cs="Times New Roman"/>
        </w:rPr>
        <w:t xml:space="preserve">for  </w:t>
      </w:r>
      <w:proofErr w:type="spellStart"/>
      <w:r w:rsidRPr="00040AD1">
        <w:rPr>
          <w:rFonts w:ascii="Times New Roman" w:hAnsi="Times New Roman" w:cs="Times New Roman"/>
        </w:rPr>
        <w:t>dewma</w:t>
      </w:r>
      <w:proofErr w:type="spellEnd"/>
      <w:proofErr w:type="gramEnd"/>
      <w:r w:rsidRPr="00040AD1">
        <w:rPr>
          <w:rFonts w:ascii="Times New Roman" w:hAnsi="Times New Roman" w:cs="Times New Roman"/>
        </w:rPr>
        <w:t xml:space="preserve">_*_d_2 and </w:t>
      </w:r>
      <w:proofErr w:type="spellStart"/>
      <w:r w:rsidR="0008247D" w:rsidRPr="00040AD1">
        <w:rPr>
          <w:rFonts w:ascii="Times New Roman" w:hAnsi="Times New Roman" w:cs="Times New Roman"/>
        </w:rPr>
        <w:t>dewma</w:t>
      </w:r>
      <w:proofErr w:type="spellEnd"/>
      <w:r w:rsidR="0008247D" w:rsidRPr="00040AD1">
        <w:rPr>
          <w:rFonts w:ascii="Times New Roman" w:hAnsi="Times New Roman" w:cs="Times New Roman"/>
        </w:rPr>
        <w:t xml:space="preserve">_*_t_2 </w:t>
      </w:r>
      <w:r w:rsidRPr="00040AD1">
        <w:rPr>
          <w:rFonts w:ascii="Times New Roman" w:hAnsi="Times New Roman" w:cs="Times New Roman"/>
        </w:rPr>
        <w:t xml:space="preserve"> by subtracting EWMASD from tbc*sd_d_2 and tbc_*_sd_t_2</w:t>
      </w:r>
    </w:p>
    <w:p w14:paraId="7DB12220" w14:textId="1D8686B3" w:rsidR="0008247D" w:rsidRPr="00040AD1" w:rsidRDefault="0008247D" w:rsidP="00DB3940">
      <w:pPr>
        <w:pStyle w:val="ListParagraph"/>
        <w:numPr>
          <w:ilvl w:val="1"/>
          <w:numId w:val="29"/>
        </w:numPr>
        <w:rPr>
          <w:rFonts w:ascii="Times New Roman" w:hAnsi="Times New Roman" w:cs="Times New Roman"/>
        </w:rPr>
      </w:pPr>
      <w:r w:rsidRPr="00040AD1">
        <w:rPr>
          <w:rFonts w:ascii="Times New Roman" w:hAnsi="Times New Roman" w:cs="Times New Roman"/>
        </w:rPr>
        <w:t xml:space="preserve">Also calculate </w:t>
      </w:r>
      <w:proofErr w:type="spellStart"/>
      <w:r w:rsidRPr="00040AD1">
        <w:rPr>
          <w:rFonts w:ascii="Times New Roman" w:hAnsi="Times New Roman" w:cs="Times New Roman"/>
        </w:rPr>
        <w:t>d_prevsd</w:t>
      </w:r>
      <w:proofErr w:type="spellEnd"/>
      <w:r w:rsidRPr="00040AD1">
        <w:rPr>
          <w:rFonts w:ascii="Times New Roman" w:hAnsi="Times New Roman" w:cs="Times New Roman"/>
        </w:rPr>
        <w:t>_*=tbc*</w:t>
      </w:r>
      <w:proofErr w:type="spellStart"/>
      <w:r w:rsidRPr="00040AD1">
        <w:rPr>
          <w:rFonts w:ascii="Times New Roman" w:hAnsi="Times New Roman" w:cs="Times New Roman"/>
        </w:rPr>
        <w:t>sd</w:t>
      </w:r>
      <w:proofErr w:type="spellEnd"/>
      <w:r w:rsidRPr="00040AD1">
        <w:rPr>
          <w:rFonts w:ascii="Times New Roman" w:hAnsi="Times New Roman" w:cs="Times New Roman"/>
        </w:rPr>
        <w:t>-tbc*</w:t>
      </w:r>
      <w:proofErr w:type="spellStart"/>
      <w:r w:rsidRPr="00040AD1">
        <w:rPr>
          <w:rFonts w:ascii="Times New Roman" w:hAnsi="Times New Roman" w:cs="Times New Roman"/>
        </w:rPr>
        <w:t>sd</w:t>
      </w:r>
      <w:r w:rsidR="00CE1696" w:rsidRPr="00040AD1">
        <w:rPr>
          <w:rFonts w:ascii="Times New Roman" w:hAnsi="Times New Roman" w:cs="Times New Roman"/>
          <w:vertAlign w:val="subscript"/>
        </w:rPr>
        <w:t>prev</w:t>
      </w:r>
      <w:proofErr w:type="spellEnd"/>
      <w:r w:rsidRPr="00040AD1">
        <w:rPr>
          <w:rFonts w:ascii="Times New Roman" w:hAnsi="Times New Roman" w:cs="Times New Roman"/>
        </w:rPr>
        <w:t xml:space="preserve"> and </w:t>
      </w:r>
      <w:proofErr w:type="spellStart"/>
      <w:r w:rsidRPr="00040AD1">
        <w:rPr>
          <w:rFonts w:ascii="Times New Roman" w:hAnsi="Times New Roman" w:cs="Times New Roman"/>
        </w:rPr>
        <w:t>d_nextsd</w:t>
      </w:r>
      <w:proofErr w:type="spellEnd"/>
      <w:r w:rsidRPr="00040AD1">
        <w:rPr>
          <w:rFonts w:ascii="Times New Roman" w:hAnsi="Times New Roman" w:cs="Times New Roman"/>
        </w:rPr>
        <w:t>_*=tbc*</w:t>
      </w:r>
      <w:proofErr w:type="spellStart"/>
      <w:r w:rsidRPr="00040AD1">
        <w:rPr>
          <w:rFonts w:ascii="Times New Roman" w:hAnsi="Times New Roman" w:cs="Times New Roman"/>
        </w:rPr>
        <w:t>sd</w:t>
      </w:r>
      <w:r w:rsidRPr="00040AD1">
        <w:rPr>
          <w:rFonts w:ascii="Times New Roman" w:hAnsi="Times New Roman" w:cs="Times New Roman"/>
          <w:vertAlign w:val="subscript"/>
        </w:rPr>
        <w:t>i</w:t>
      </w:r>
      <w:proofErr w:type="spellEnd"/>
      <w:r w:rsidRPr="00040AD1">
        <w:rPr>
          <w:rFonts w:ascii="Times New Roman" w:hAnsi="Times New Roman" w:cs="Times New Roman"/>
        </w:rPr>
        <w:t>-tbc*</w:t>
      </w:r>
      <w:proofErr w:type="spellStart"/>
      <w:r w:rsidRPr="00040AD1">
        <w:rPr>
          <w:rFonts w:ascii="Times New Roman" w:hAnsi="Times New Roman" w:cs="Times New Roman"/>
        </w:rPr>
        <w:t>sd</w:t>
      </w:r>
      <w:r w:rsidR="00CE1696" w:rsidRPr="00040AD1">
        <w:rPr>
          <w:rFonts w:ascii="Times New Roman" w:hAnsi="Times New Roman" w:cs="Times New Roman"/>
          <w:vertAlign w:val="subscript"/>
        </w:rPr>
        <w:t>next</w:t>
      </w:r>
      <w:proofErr w:type="spellEnd"/>
      <w:r w:rsidRPr="00040AD1">
        <w:rPr>
          <w:rFonts w:ascii="Times New Roman" w:hAnsi="Times New Roman" w:cs="Times New Roman"/>
        </w:rPr>
        <w:t xml:space="preserve">. </w:t>
      </w:r>
      <w:proofErr w:type="spellStart"/>
      <w:r w:rsidRPr="00040AD1">
        <w:rPr>
          <w:rFonts w:ascii="Times New Roman" w:hAnsi="Times New Roman" w:cs="Times New Roman"/>
        </w:rPr>
        <w:t>d_prevsd</w:t>
      </w:r>
      <w:proofErr w:type="spellEnd"/>
      <w:r w:rsidRPr="00040AD1">
        <w:rPr>
          <w:rFonts w:ascii="Times New Roman" w:hAnsi="Times New Roman" w:cs="Times New Roman"/>
        </w:rPr>
        <w:t xml:space="preserve">_* will be missing for the first value and </w:t>
      </w:r>
      <w:proofErr w:type="spellStart"/>
      <w:r w:rsidRPr="00040AD1">
        <w:rPr>
          <w:rFonts w:ascii="Times New Roman" w:hAnsi="Times New Roman" w:cs="Times New Roman"/>
        </w:rPr>
        <w:t>d_nextsd</w:t>
      </w:r>
      <w:proofErr w:type="spellEnd"/>
      <w:r w:rsidRPr="00040AD1">
        <w:rPr>
          <w:rFonts w:ascii="Times New Roman" w:hAnsi="Times New Roman" w:cs="Times New Roman"/>
        </w:rPr>
        <w:t xml:space="preserve">_* </w:t>
      </w:r>
      <w:r w:rsidR="00CE1696" w:rsidRPr="00040AD1">
        <w:rPr>
          <w:rFonts w:ascii="Times New Roman" w:hAnsi="Times New Roman" w:cs="Times New Roman"/>
        </w:rPr>
        <w:t>should</w:t>
      </w:r>
      <w:r w:rsidRPr="00040AD1">
        <w:rPr>
          <w:rFonts w:ascii="Times New Roman" w:hAnsi="Times New Roman" w:cs="Times New Roman"/>
        </w:rPr>
        <w:t xml:space="preserve"> </w:t>
      </w:r>
      <w:proofErr w:type="gramStart"/>
      <w:r w:rsidRPr="00040AD1">
        <w:rPr>
          <w:rFonts w:ascii="Times New Roman" w:hAnsi="Times New Roman" w:cs="Times New Roman"/>
        </w:rPr>
        <w:t>be  missing</w:t>
      </w:r>
      <w:proofErr w:type="gramEnd"/>
      <w:r w:rsidRPr="00040AD1">
        <w:rPr>
          <w:rFonts w:ascii="Times New Roman" w:hAnsi="Times New Roman" w:cs="Times New Roman"/>
        </w:rPr>
        <w:t xml:space="preserve"> for the last value. </w:t>
      </w:r>
      <w:r w:rsidR="005B74BC">
        <w:rPr>
          <w:rFonts w:ascii="Times New Roman" w:hAnsi="Times New Roman" w:cs="Times New Roman"/>
        </w:rPr>
        <w:t>(Note: values that are the first or last measurement for that subject/parameter cannot be replaced as unit errors.)</w:t>
      </w:r>
    </w:p>
    <w:p w14:paraId="47A70ACE" w14:textId="2F69AC7D" w:rsidR="00E46A77" w:rsidRPr="00040AD1" w:rsidRDefault="00F545C5" w:rsidP="00DB3940">
      <w:pPr>
        <w:pStyle w:val="ListParagraph"/>
        <w:numPr>
          <w:ilvl w:val="1"/>
          <w:numId w:val="29"/>
        </w:numPr>
        <w:rPr>
          <w:rFonts w:ascii="Times New Roman" w:hAnsi="Times New Roman" w:cs="Times New Roman"/>
        </w:rPr>
      </w:pPr>
      <w:r w:rsidRPr="00040AD1">
        <w:rPr>
          <w:rFonts w:ascii="Times New Roman" w:hAnsi="Times New Roman" w:cs="Times New Roman"/>
        </w:rPr>
        <w:t xml:space="preserve">Identify a value as a unit error if </w:t>
      </w:r>
      <w:r w:rsidR="005B74BC" w:rsidRPr="005B74BC">
        <w:rPr>
          <w:rFonts w:ascii="Times New Roman" w:hAnsi="Times New Roman" w:cs="Times New Roman"/>
          <w:u w:val="single"/>
        </w:rPr>
        <w:t>any</w:t>
      </w:r>
      <w:r w:rsidRPr="00040AD1">
        <w:rPr>
          <w:rFonts w:ascii="Times New Roman" w:hAnsi="Times New Roman" w:cs="Times New Roman"/>
        </w:rPr>
        <w:t xml:space="preserve"> of the following sets of criteria are met: </w:t>
      </w:r>
    </w:p>
    <w:p w14:paraId="553E4E9A" w14:textId="1E11B04C" w:rsidR="00F545C5" w:rsidRPr="00040AD1" w:rsidRDefault="00F545C5" w:rsidP="00DB3940">
      <w:pPr>
        <w:pStyle w:val="ListParagraph"/>
        <w:numPr>
          <w:ilvl w:val="2"/>
          <w:numId w:val="29"/>
        </w:numPr>
        <w:rPr>
          <w:rFonts w:ascii="Times New Roman" w:hAnsi="Times New Roman" w:cs="Times New Roman"/>
        </w:rPr>
      </w:pPr>
      <w:r w:rsidRPr="00040AD1">
        <w:rPr>
          <w:rFonts w:ascii="Times New Roman" w:hAnsi="Times New Roman" w:cs="Times New Roman"/>
        </w:rPr>
        <w:lastRenderedPageBreak/>
        <w:t xml:space="preserve">For wt_d_2: </w:t>
      </w:r>
      <w:proofErr w:type="spellStart"/>
      <w:r w:rsidRPr="00040AD1">
        <w:rPr>
          <w:rFonts w:ascii="Times New Roman" w:hAnsi="Times New Roman" w:cs="Times New Roman"/>
        </w:rPr>
        <w:t>dewma_wt</w:t>
      </w:r>
      <w:proofErr w:type="spellEnd"/>
      <w:r w:rsidRPr="00040AD1">
        <w:rPr>
          <w:rFonts w:ascii="Times New Roman" w:hAnsi="Times New Roman" w:cs="Times New Roman"/>
        </w:rPr>
        <w:t xml:space="preserve">&gt;3 &amp; </w:t>
      </w:r>
      <w:proofErr w:type="spellStart"/>
      <w:r w:rsidRPr="00040AD1">
        <w:rPr>
          <w:rFonts w:ascii="Times New Roman" w:hAnsi="Times New Roman" w:cs="Times New Roman"/>
        </w:rPr>
        <w:t>dewma_wt_bef</w:t>
      </w:r>
      <w:proofErr w:type="spellEnd"/>
      <w:r w:rsidRPr="00040AD1">
        <w:rPr>
          <w:rFonts w:ascii="Times New Roman" w:hAnsi="Times New Roman" w:cs="Times New Roman"/>
        </w:rPr>
        <w:t xml:space="preserve">&gt;2 &amp; </w:t>
      </w:r>
      <w:proofErr w:type="spellStart"/>
      <w:r w:rsidRPr="00040AD1">
        <w:rPr>
          <w:rFonts w:ascii="Times New Roman" w:hAnsi="Times New Roman" w:cs="Times New Roman"/>
        </w:rPr>
        <w:t>dewma_wt_aft</w:t>
      </w:r>
      <w:proofErr w:type="spellEnd"/>
      <w:r w:rsidRPr="00040AD1">
        <w:rPr>
          <w:rFonts w:ascii="Times New Roman" w:hAnsi="Times New Roman" w:cs="Times New Roman"/>
        </w:rPr>
        <w:t xml:space="preserve">&gt;2 &amp; </w:t>
      </w:r>
      <w:proofErr w:type="spellStart"/>
      <w:r w:rsidRPr="00040AD1">
        <w:rPr>
          <w:rFonts w:ascii="Times New Roman" w:hAnsi="Times New Roman" w:cs="Times New Roman"/>
        </w:rPr>
        <w:t>tbcwtsd</w:t>
      </w:r>
      <w:proofErr w:type="spellEnd"/>
      <w:r w:rsidRPr="00040AD1">
        <w:rPr>
          <w:rFonts w:ascii="Times New Roman" w:hAnsi="Times New Roman" w:cs="Times New Roman"/>
        </w:rPr>
        <w:t xml:space="preserve">&gt;3 </w:t>
      </w:r>
      <w:r w:rsidR="00527E9A" w:rsidRPr="00040AD1">
        <w:rPr>
          <w:rFonts w:ascii="Times New Roman" w:hAnsi="Times New Roman" w:cs="Times New Roman"/>
        </w:rPr>
        <w:t xml:space="preserve">&amp; </w:t>
      </w:r>
      <w:proofErr w:type="spellStart"/>
      <w:r w:rsidR="00527E9A" w:rsidRPr="00040AD1">
        <w:rPr>
          <w:rFonts w:ascii="Times New Roman" w:hAnsi="Times New Roman" w:cs="Times New Roman"/>
        </w:rPr>
        <w:t>d_nextsd_wt</w:t>
      </w:r>
      <w:proofErr w:type="spellEnd"/>
      <w:r w:rsidR="00527E9A" w:rsidRPr="00040AD1">
        <w:rPr>
          <w:rFonts w:ascii="Times New Roman" w:hAnsi="Times New Roman" w:cs="Times New Roman"/>
        </w:rPr>
        <w:t xml:space="preserve">&gt;2 &amp; </w:t>
      </w:r>
      <w:proofErr w:type="spellStart"/>
      <w:r w:rsidR="00527E9A" w:rsidRPr="00040AD1">
        <w:rPr>
          <w:rFonts w:ascii="Times New Roman" w:hAnsi="Times New Roman" w:cs="Times New Roman"/>
        </w:rPr>
        <w:t>d_nextsd_wt</w:t>
      </w:r>
      <w:proofErr w:type="spellEnd"/>
      <w:r w:rsidR="00527E9A" w:rsidRPr="00040AD1">
        <w:rPr>
          <w:rFonts w:ascii="Times New Roman" w:hAnsi="Times New Roman" w:cs="Times New Roman"/>
        </w:rPr>
        <w:t xml:space="preserve"> is not missing</w:t>
      </w:r>
      <w:r w:rsidRPr="00040AD1">
        <w:rPr>
          <w:rFonts w:ascii="Times New Roman" w:hAnsi="Times New Roman" w:cs="Times New Roman"/>
        </w:rPr>
        <w:t xml:space="preserve"> &amp; </w:t>
      </w:r>
      <w:proofErr w:type="spellStart"/>
      <w:r w:rsidRPr="00040AD1">
        <w:rPr>
          <w:rFonts w:ascii="Times New Roman" w:hAnsi="Times New Roman" w:cs="Times New Roman"/>
        </w:rPr>
        <w:t>d_prevsd_wt</w:t>
      </w:r>
      <w:proofErr w:type="spellEnd"/>
      <w:r w:rsidRPr="00040AD1">
        <w:rPr>
          <w:rFonts w:ascii="Times New Roman" w:hAnsi="Times New Roman" w:cs="Times New Roman"/>
        </w:rPr>
        <w:t xml:space="preserve">&gt;2 &amp; </w:t>
      </w:r>
      <w:proofErr w:type="spellStart"/>
      <w:r w:rsidRPr="00040AD1">
        <w:rPr>
          <w:rFonts w:ascii="Times New Roman" w:hAnsi="Times New Roman" w:cs="Times New Roman"/>
        </w:rPr>
        <w:t>d_</w:t>
      </w:r>
      <w:r w:rsidR="00CF4C32">
        <w:rPr>
          <w:rFonts w:ascii="Times New Roman" w:hAnsi="Times New Roman" w:cs="Times New Roman"/>
        </w:rPr>
        <w:t>prev</w:t>
      </w:r>
      <w:r w:rsidRPr="00040AD1">
        <w:rPr>
          <w:rFonts w:ascii="Times New Roman" w:hAnsi="Times New Roman" w:cs="Times New Roman"/>
        </w:rPr>
        <w:t>sd_wt</w:t>
      </w:r>
      <w:proofErr w:type="spellEnd"/>
      <w:r w:rsidR="00527E9A" w:rsidRPr="00040AD1">
        <w:rPr>
          <w:rFonts w:ascii="Times New Roman" w:hAnsi="Times New Roman" w:cs="Times New Roman"/>
        </w:rPr>
        <w:t xml:space="preserve"> is not missing</w:t>
      </w:r>
      <w:r w:rsidRPr="00040AD1">
        <w:rPr>
          <w:rFonts w:ascii="Times New Roman" w:hAnsi="Times New Roman" w:cs="Times New Roman"/>
        </w:rPr>
        <w:t xml:space="preserve"> &amp; abs(dewma_wt_d_</w:t>
      </w:r>
      <w:proofErr w:type="gramStart"/>
      <w:r w:rsidRPr="00040AD1">
        <w:rPr>
          <w:rFonts w:ascii="Times New Roman" w:hAnsi="Times New Roman" w:cs="Times New Roman"/>
        </w:rPr>
        <w:t>2)&lt;</w:t>
      </w:r>
      <w:proofErr w:type="gramEnd"/>
      <w:r w:rsidRPr="00040AD1">
        <w:rPr>
          <w:rFonts w:ascii="Times New Roman" w:hAnsi="Times New Roman" w:cs="Times New Roman"/>
        </w:rPr>
        <w:t xml:space="preserve">0.3 &amp; abs(dewma_wt_d_2_bef)&lt;0.5 &amp; abs(dewma_wt_d_2_aft)&lt;0.5 &amp; abs(tbcwtsd_d_2)&lt;3 &amp; </w:t>
      </w:r>
      <w:proofErr w:type="spellStart"/>
      <w:r w:rsidRPr="00040AD1">
        <w:rPr>
          <w:rFonts w:ascii="Times New Roman" w:hAnsi="Times New Roman" w:cs="Times New Roman"/>
        </w:rPr>
        <w:t>exc_wt</w:t>
      </w:r>
      <w:proofErr w:type="spellEnd"/>
      <w:r w:rsidRPr="00040AD1">
        <w:rPr>
          <w:rFonts w:ascii="Times New Roman" w:hAnsi="Times New Roman" w:cs="Times New Roman"/>
        </w:rPr>
        <w:t>==0</w:t>
      </w:r>
    </w:p>
    <w:p w14:paraId="199FB02E" w14:textId="01FC3DEF" w:rsidR="0008247D" w:rsidRPr="00040AD1" w:rsidRDefault="00F545C5" w:rsidP="00DB3940">
      <w:pPr>
        <w:pStyle w:val="ListParagraph"/>
        <w:numPr>
          <w:ilvl w:val="2"/>
          <w:numId w:val="29"/>
        </w:numPr>
        <w:rPr>
          <w:rFonts w:ascii="Times New Roman" w:hAnsi="Times New Roman" w:cs="Times New Roman"/>
        </w:rPr>
      </w:pPr>
      <w:r w:rsidRPr="00040AD1">
        <w:rPr>
          <w:rFonts w:ascii="Times New Roman" w:hAnsi="Times New Roman" w:cs="Times New Roman"/>
        </w:rPr>
        <w:t xml:space="preserve">For wt_t_2: </w:t>
      </w:r>
      <w:proofErr w:type="spellStart"/>
      <w:r w:rsidRPr="00040AD1">
        <w:rPr>
          <w:rFonts w:ascii="Times New Roman" w:hAnsi="Times New Roman" w:cs="Times New Roman"/>
        </w:rPr>
        <w:t>dewma_wt</w:t>
      </w:r>
      <w:proofErr w:type="spellEnd"/>
      <w:r w:rsidRPr="00040AD1">
        <w:rPr>
          <w:rFonts w:ascii="Times New Roman" w:hAnsi="Times New Roman" w:cs="Times New Roman"/>
        </w:rPr>
        <w:t xml:space="preserve">&lt;-3 &amp; </w:t>
      </w:r>
      <w:proofErr w:type="spellStart"/>
      <w:r w:rsidRPr="00040AD1">
        <w:rPr>
          <w:rFonts w:ascii="Times New Roman" w:hAnsi="Times New Roman" w:cs="Times New Roman"/>
        </w:rPr>
        <w:t>dewma_wt_bef</w:t>
      </w:r>
      <w:proofErr w:type="spellEnd"/>
      <w:r w:rsidRPr="00040AD1">
        <w:rPr>
          <w:rFonts w:ascii="Times New Roman" w:hAnsi="Times New Roman" w:cs="Times New Roman"/>
        </w:rPr>
        <w:t xml:space="preserve">&lt;-2 &amp; </w:t>
      </w:r>
      <w:proofErr w:type="spellStart"/>
      <w:r w:rsidRPr="00040AD1">
        <w:rPr>
          <w:rFonts w:ascii="Times New Roman" w:hAnsi="Times New Roman" w:cs="Times New Roman"/>
        </w:rPr>
        <w:t>dewma_wt_aft</w:t>
      </w:r>
      <w:proofErr w:type="spellEnd"/>
      <w:r w:rsidRPr="00040AD1">
        <w:rPr>
          <w:rFonts w:ascii="Times New Roman" w:hAnsi="Times New Roman" w:cs="Times New Roman"/>
        </w:rPr>
        <w:t xml:space="preserve">&lt;-2 &amp; </w:t>
      </w:r>
      <w:proofErr w:type="spellStart"/>
      <w:r w:rsidRPr="00040AD1">
        <w:rPr>
          <w:rFonts w:ascii="Times New Roman" w:hAnsi="Times New Roman" w:cs="Times New Roman"/>
        </w:rPr>
        <w:t>tbcwtsd</w:t>
      </w:r>
      <w:proofErr w:type="spellEnd"/>
      <w:r w:rsidRPr="00040AD1">
        <w:rPr>
          <w:rFonts w:ascii="Times New Roman" w:hAnsi="Times New Roman" w:cs="Times New Roman"/>
        </w:rPr>
        <w:t xml:space="preserve">&lt;-3 &amp; </w:t>
      </w:r>
      <w:proofErr w:type="spellStart"/>
      <w:r w:rsidRPr="00040AD1">
        <w:rPr>
          <w:rFonts w:ascii="Times New Roman" w:hAnsi="Times New Roman" w:cs="Times New Roman"/>
        </w:rPr>
        <w:t>d_nextsd_wt</w:t>
      </w:r>
      <w:proofErr w:type="spellEnd"/>
      <w:r w:rsidRPr="00040AD1">
        <w:rPr>
          <w:rFonts w:ascii="Times New Roman" w:hAnsi="Times New Roman" w:cs="Times New Roman"/>
        </w:rPr>
        <w:t xml:space="preserve">&lt;-2 &amp; </w:t>
      </w:r>
      <w:proofErr w:type="spellStart"/>
      <w:r w:rsidRPr="00040AD1">
        <w:rPr>
          <w:rFonts w:ascii="Times New Roman" w:hAnsi="Times New Roman" w:cs="Times New Roman"/>
        </w:rPr>
        <w:t>d_nextsd_wt</w:t>
      </w:r>
      <w:proofErr w:type="spellEnd"/>
      <w:r w:rsidR="00527E9A" w:rsidRPr="00040AD1">
        <w:rPr>
          <w:rFonts w:ascii="Times New Roman" w:hAnsi="Times New Roman" w:cs="Times New Roman"/>
        </w:rPr>
        <w:t xml:space="preserve"> is not missing</w:t>
      </w:r>
      <w:r w:rsidRPr="00040AD1">
        <w:rPr>
          <w:rFonts w:ascii="Times New Roman" w:hAnsi="Times New Roman" w:cs="Times New Roman"/>
        </w:rPr>
        <w:t xml:space="preserve"> &amp; </w:t>
      </w:r>
      <w:proofErr w:type="spellStart"/>
      <w:r w:rsidRPr="00040AD1">
        <w:rPr>
          <w:rFonts w:ascii="Times New Roman" w:hAnsi="Times New Roman" w:cs="Times New Roman"/>
        </w:rPr>
        <w:t>d_prevsd_wt</w:t>
      </w:r>
      <w:proofErr w:type="spellEnd"/>
      <w:r w:rsidRPr="00040AD1">
        <w:rPr>
          <w:rFonts w:ascii="Times New Roman" w:hAnsi="Times New Roman" w:cs="Times New Roman"/>
        </w:rPr>
        <w:t xml:space="preserve">&lt;-2 &amp; </w:t>
      </w:r>
      <w:proofErr w:type="spellStart"/>
      <w:r w:rsidRPr="00040AD1">
        <w:rPr>
          <w:rFonts w:ascii="Times New Roman" w:hAnsi="Times New Roman" w:cs="Times New Roman"/>
        </w:rPr>
        <w:t>d_</w:t>
      </w:r>
      <w:r w:rsidR="00CF4C32">
        <w:rPr>
          <w:rFonts w:ascii="Times New Roman" w:hAnsi="Times New Roman" w:cs="Times New Roman"/>
        </w:rPr>
        <w:t>prev</w:t>
      </w:r>
      <w:r w:rsidRPr="00040AD1">
        <w:rPr>
          <w:rFonts w:ascii="Times New Roman" w:hAnsi="Times New Roman" w:cs="Times New Roman"/>
        </w:rPr>
        <w:t>sd_wt</w:t>
      </w:r>
      <w:proofErr w:type="spellEnd"/>
      <w:r w:rsidR="00527E9A" w:rsidRPr="00040AD1">
        <w:rPr>
          <w:rFonts w:ascii="Times New Roman" w:hAnsi="Times New Roman" w:cs="Times New Roman"/>
        </w:rPr>
        <w:t xml:space="preserve"> is not missing</w:t>
      </w:r>
      <w:r w:rsidRPr="00040AD1">
        <w:rPr>
          <w:rFonts w:ascii="Times New Roman" w:hAnsi="Times New Roman" w:cs="Times New Roman"/>
        </w:rPr>
        <w:t xml:space="preserve"> &amp;  abs(dewma_wt_t_2)&lt;0.3 &amp; abs(dewma_wt_t_2_bef)&lt;0.5 &amp; abs(dewma_wt_t_2_aft)&lt;0.5 &amp; abs(tbcwtsd_t_2)&lt;3 &amp; </w:t>
      </w:r>
      <w:proofErr w:type="spellStart"/>
      <w:r w:rsidRPr="00040AD1">
        <w:rPr>
          <w:rFonts w:ascii="Times New Roman" w:hAnsi="Times New Roman" w:cs="Times New Roman"/>
        </w:rPr>
        <w:t>exc_wt</w:t>
      </w:r>
      <w:proofErr w:type="spellEnd"/>
      <w:r w:rsidRPr="00040AD1">
        <w:rPr>
          <w:rFonts w:ascii="Times New Roman" w:hAnsi="Times New Roman" w:cs="Times New Roman"/>
        </w:rPr>
        <w:t>==0</w:t>
      </w:r>
      <w:r w:rsidRPr="00040AD1">
        <w:rPr>
          <w:rFonts w:ascii="Times New Roman" w:hAnsi="Times New Roman" w:cs="Times New Roman"/>
        </w:rPr>
        <w:tab/>
      </w:r>
    </w:p>
    <w:p w14:paraId="00F83EE4" w14:textId="7ACF8FDC" w:rsidR="0008247D" w:rsidRPr="00040AD1" w:rsidRDefault="0008247D" w:rsidP="00DB3940">
      <w:pPr>
        <w:pStyle w:val="ListParagraph"/>
        <w:numPr>
          <w:ilvl w:val="2"/>
          <w:numId w:val="29"/>
        </w:numPr>
        <w:rPr>
          <w:rFonts w:ascii="Times New Roman" w:hAnsi="Times New Roman" w:cs="Times New Roman"/>
        </w:rPr>
      </w:pPr>
      <w:r w:rsidRPr="00040AD1">
        <w:rPr>
          <w:rFonts w:ascii="Times New Roman" w:hAnsi="Times New Roman" w:cs="Times New Roman"/>
        </w:rPr>
        <w:t xml:space="preserve">For ht_d_2: </w:t>
      </w:r>
      <w:proofErr w:type="spellStart"/>
      <w:r w:rsidRPr="00040AD1">
        <w:rPr>
          <w:rFonts w:ascii="Times New Roman" w:hAnsi="Times New Roman" w:cs="Times New Roman"/>
        </w:rPr>
        <w:t>dewma_ht</w:t>
      </w:r>
      <w:proofErr w:type="spellEnd"/>
      <w:r w:rsidRPr="00040AD1">
        <w:rPr>
          <w:rFonts w:ascii="Times New Roman" w:hAnsi="Times New Roman" w:cs="Times New Roman"/>
        </w:rPr>
        <w:t xml:space="preserve">&gt;5 &amp; </w:t>
      </w:r>
      <w:proofErr w:type="spellStart"/>
      <w:r w:rsidRPr="00040AD1">
        <w:rPr>
          <w:rFonts w:ascii="Times New Roman" w:hAnsi="Times New Roman" w:cs="Times New Roman"/>
        </w:rPr>
        <w:t>dewma_ht_bef</w:t>
      </w:r>
      <w:proofErr w:type="spellEnd"/>
      <w:r w:rsidRPr="00040AD1">
        <w:rPr>
          <w:rFonts w:ascii="Times New Roman" w:hAnsi="Times New Roman" w:cs="Times New Roman"/>
        </w:rPr>
        <w:t xml:space="preserve">&gt;4 &amp; </w:t>
      </w:r>
      <w:proofErr w:type="spellStart"/>
      <w:r w:rsidRPr="00040AD1">
        <w:rPr>
          <w:rFonts w:ascii="Times New Roman" w:hAnsi="Times New Roman" w:cs="Times New Roman"/>
        </w:rPr>
        <w:t>dewma_ht_aft</w:t>
      </w:r>
      <w:proofErr w:type="spellEnd"/>
      <w:r w:rsidRPr="00040AD1">
        <w:rPr>
          <w:rFonts w:ascii="Times New Roman" w:hAnsi="Times New Roman" w:cs="Times New Roman"/>
        </w:rPr>
        <w:t xml:space="preserve">&gt;4 &amp; </w:t>
      </w:r>
      <w:proofErr w:type="spellStart"/>
      <w:r w:rsidRPr="00040AD1">
        <w:rPr>
          <w:rFonts w:ascii="Times New Roman" w:hAnsi="Times New Roman" w:cs="Times New Roman"/>
        </w:rPr>
        <w:t>tbchtsd</w:t>
      </w:r>
      <w:proofErr w:type="spellEnd"/>
      <w:r w:rsidRPr="00040AD1">
        <w:rPr>
          <w:rFonts w:ascii="Times New Roman" w:hAnsi="Times New Roman" w:cs="Times New Roman"/>
        </w:rPr>
        <w:t xml:space="preserve">&gt;7 &amp; </w:t>
      </w:r>
      <w:proofErr w:type="spellStart"/>
      <w:r w:rsidRPr="00040AD1">
        <w:rPr>
          <w:rFonts w:ascii="Times New Roman" w:hAnsi="Times New Roman" w:cs="Times New Roman"/>
        </w:rPr>
        <w:t>d_nextsd_ht</w:t>
      </w:r>
      <w:proofErr w:type="spellEnd"/>
      <w:r w:rsidRPr="00040AD1">
        <w:rPr>
          <w:rFonts w:ascii="Times New Roman" w:hAnsi="Times New Roman" w:cs="Times New Roman"/>
        </w:rPr>
        <w:t xml:space="preserve">&gt;4 &amp; </w:t>
      </w:r>
      <w:proofErr w:type="spellStart"/>
      <w:r w:rsidRPr="00040AD1">
        <w:rPr>
          <w:rFonts w:ascii="Times New Roman" w:hAnsi="Times New Roman" w:cs="Times New Roman"/>
        </w:rPr>
        <w:t>d_nextsd_ht</w:t>
      </w:r>
      <w:proofErr w:type="spellEnd"/>
      <w:r w:rsidR="00527E9A" w:rsidRPr="00040AD1">
        <w:rPr>
          <w:rFonts w:ascii="Times New Roman" w:hAnsi="Times New Roman" w:cs="Times New Roman"/>
        </w:rPr>
        <w:t xml:space="preserve"> is not missing</w:t>
      </w:r>
      <w:r w:rsidRPr="00040AD1">
        <w:rPr>
          <w:rFonts w:ascii="Times New Roman" w:hAnsi="Times New Roman" w:cs="Times New Roman"/>
        </w:rPr>
        <w:t xml:space="preserve"> &amp; </w:t>
      </w:r>
      <w:proofErr w:type="spellStart"/>
      <w:r w:rsidRPr="00040AD1">
        <w:rPr>
          <w:rFonts w:ascii="Times New Roman" w:hAnsi="Times New Roman" w:cs="Times New Roman"/>
        </w:rPr>
        <w:t>d_prevsd_ht</w:t>
      </w:r>
      <w:proofErr w:type="spellEnd"/>
      <w:r w:rsidRPr="00040AD1">
        <w:rPr>
          <w:rFonts w:ascii="Times New Roman" w:hAnsi="Times New Roman" w:cs="Times New Roman"/>
        </w:rPr>
        <w:t xml:space="preserve">&gt;4 &amp; </w:t>
      </w:r>
      <w:proofErr w:type="spellStart"/>
      <w:r w:rsidRPr="00040AD1">
        <w:rPr>
          <w:rFonts w:ascii="Times New Roman" w:hAnsi="Times New Roman" w:cs="Times New Roman"/>
        </w:rPr>
        <w:t>d_</w:t>
      </w:r>
      <w:r w:rsidR="00CF4C32">
        <w:rPr>
          <w:rFonts w:ascii="Times New Roman" w:hAnsi="Times New Roman" w:cs="Times New Roman"/>
        </w:rPr>
        <w:t>prev</w:t>
      </w:r>
      <w:r w:rsidRPr="00040AD1">
        <w:rPr>
          <w:rFonts w:ascii="Times New Roman" w:hAnsi="Times New Roman" w:cs="Times New Roman"/>
        </w:rPr>
        <w:t>sd_ht</w:t>
      </w:r>
      <w:proofErr w:type="spellEnd"/>
      <w:r w:rsidR="00527E9A" w:rsidRPr="00040AD1">
        <w:rPr>
          <w:rFonts w:ascii="Times New Roman" w:hAnsi="Times New Roman" w:cs="Times New Roman"/>
        </w:rPr>
        <w:t xml:space="preserve"> is not missing</w:t>
      </w:r>
      <w:r w:rsidRPr="00040AD1">
        <w:rPr>
          <w:rFonts w:ascii="Times New Roman" w:hAnsi="Times New Roman" w:cs="Times New Roman"/>
        </w:rPr>
        <w:t xml:space="preserve"> &amp; (dewma_ht_d_</w:t>
      </w:r>
      <w:proofErr w:type="gramStart"/>
      <w:r w:rsidRPr="00040AD1">
        <w:rPr>
          <w:rFonts w:ascii="Times New Roman" w:hAnsi="Times New Roman" w:cs="Times New Roman"/>
        </w:rPr>
        <w:t>2)&lt;</w:t>
      </w:r>
      <w:proofErr w:type="gramEnd"/>
      <w:r w:rsidRPr="00040AD1">
        <w:rPr>
          <w:rFonts w:ascii="Times New Roman" w:hAnsi="Times New Roman" w:cs="Times New Roman"/>
        </w:rPr>
        <w:t xml:space="preserve">0.3 &amp; abs(dewma_ht_d_2_bef)&lt;0.5 &amp; abs(dewma_ht_d_2_aft)&lt;0.5 &amp; abs(tbchtsd_d_2)&lt;3 &amp; </w:t>
      </w:r>
      <w:proofErr w:type="spellStart"/>
      <w:r w:rsidRPr="00040AD1">
        <w:rPr>
          <w:rFonts w:ascii="Times New Roman" w:hAnsi="Times New Roman" w:cs="Times New Roman"/>
        </w:rPr>
        <w:t>exc_ht</w:t>
      </w:r>
      <w:proofErr w:type="spellEnd"/>
      <w:r w:rsidRPr="00040AD1">
        <w:rPr>
          <w:rFonts w:ascii="Times New Roman" w:hAnsi="Times New Roman" w:cs="Times New Roman"/>
        </w:rPr>
        <w:t>==0</w:t>
      </w:r>
    </w:p>
    <w:p w14:paraId="57BB4B07" w14:textId="7D4EC284" w:rsidR="00F545C5" w:rsidRPr="00040AD1" w:rsidRDefault="0008247D" w:rsidP="00DB3940">
      <w:pPr>
        <w:pStyle w:val="ListParagraph"/>
        <w:numPr>
          <w:ilvl w:val="2"/>
          <w:numId w:val="29"/>
        </w:numPr>
        <w:rPr>
          <w:rFonts w:ascii="Times New Roman" w:hAnsi="Times New Roman" w:cs="Times New Roman"/>
        </w:rPr>
      </w:pPr>
      <w:r w:rsidRPr="00040AD1">
        <w:rPr>
          <w:rFonts w:ascii="Times New Roman" w:hAnsi="Times New Roman" w:cs="Times New Roman"/>
        </w:rPr>
        <w:t xml:space="preserve">For ht_t_2: </w:t>
      </w:r>
      <w:proofErr w:type="spellStart"/>
      <w:r w:rsidR="00F545C5" w:rsidRPr="00040AD1">
        <w:rPr>
          <w:rFonts w:ascii="Times New Roman" w:hAnsi="Times New Roman" w:cs="Times New Roman"/>
        </w:rPr>
        <w:t>dewma_ht</w:t>
      </w:r>
      <w:proofErr w:type="spellEnd"/>
      <w:r w:rsidR="00F545C5" w:rsidRPr="00040AD1">
        <w:rPr>
          <w:rFonts w:ascii="Times New Roman" w:hAnsi="Times New Roman" w:cs="Times New Roman"/>
        </w:rPr>
        <w:t xml:space="preserve">&lt;-5 &amp; </w:t>
      </w:r>
      <w:proofErr w:type="spellStart"/>
      <w:r w:rsidR="00F545C5" w:rsidRPr="00040AD1">
        <w:rPr>
          <w:rFonts w:ascii="Times New Roman" w:hAnsi="Times New Roman" w:cs="Times New Roman"/>
        </w:rPr>
        <w:t>dewma_ht_bef</w:t>
      </w:r>
      <w:proofErr w:type="spellEnd"/>
      <w:r w:rsidR="00F545C5" w:rsidRPr="00040AD1">
        <w:rPr>
          <w:rFonts w:ascii="Times New Roman" w:hAnsi="Times New Roman" w:cs="Times New Roman"/>
        </w:rPr>
        <w:t xml:space="preserve">&lt;-4 &amp; </w:t>
      </w:r>
      <w:proofErr w:type="spellStart"/>
      <w:r w:rsidR="00F545C5" w:rsidRPr="00040AD1">
        <w:rPr>
          <w:rFonts w:ascii="Times New Roman" w:hAnsi="Times New Roman" w:cs="Times New Roman"/>
        </w:rPr>
        <w:t>dewma_ht_aft</w:t>
      </w:r>
      <w:proofErr w:type="spellEnd"/>
      <w:r w:rsidR="00F545C5" w:rsidRPr="00040AD1">
        <w:rPr>
          <w:rFonts w:ascii="Times New Roman" w:hAnsi="Times New Roman" w:cs="Times New Roman"/>
        </w:rPr>
        <w:t xml:space="preserve">&lt;-4 &amp; </w:t>
      </w:r>
      <w:proofErr w:type="spellStart"/>
      <w:r w:rsidR="00F545C5" w:rsidRPr="00040AD1">
        <w:rPr>
          <w:rFonts w:ascii="Times New Roman" w:hAnsi="Times New Roman" w:cs="Times New Roman"/>
        </w:rPr>
        <w:t>tbchtsd</w:t>
      </w:r>
      <w:proofErr w:type="spellEnd"/>
      <w:r w:rsidR="00F545C5" w:rsidRPr="00040AD1">
        <w:rPr>
          <w:rFonts w:ascii="Times New Roman" w:hAnsi="Times New Roman" w:cs="Times New Roman"/>
        </w:rPr>
        <w:t>&lt;-7 &amp;</w:t>
      </w:r>
      <w:r w:rsidRPr="00040AD1">
        <w:rPr>
          <w:rFonts w:ascii="Times New Roman" w:hAnsi="Times New Roman" w:cs="Times New Roman"/>
        </w:rPr>
        <w:t xml:space="preserve"> </w:t>
      </w:r>
      <w:proofErr w:type="spellStart"/>
      <w:r w:rsidR="00F545C5" w:rsidRPr="00040AD1">
        <w:rPr>
          <w:rFonts w:ascii="Times New Roman" w:hAnsi="Times New Roman" w:cs="Times New Roman"/>
        </w:rPr>
        <w:t>d_nextsd_ht</w:t>
      </w:r>
      <w:proofErr w:type="spellEnd"/>
      <w:r w:rsidR="00F545C5" w:rsidRPr="00040AD1">
        <w:rPr>
          <w:rFonts w:ascii="Times New Roman" w:hAnsi="Times New Roman" w:cs="Times New Roman"/>
        </w:rPr>
        <w:t xml:space="preserve">&lt;-4 &amp; </w:t>
      </w:r>
      <w:proofErr w:type="spellStart"/>
      <w:r w:rsidR="00F545C5" w:rsidRPr="00040AD1">
        <w:rPr>
          <w:rFonts w:ascii="Times New Roman" w:hAnsi="Times New Roman" w:cs="Times New Roman"/>
        </w:rPr>
        <w:t>d_nextsd_ht</w:t>
      </w:r>
      <w:proofErr w:type="spellEnd"/>
      <w:r w:rsidR="00527E9A" w:rsidRPr="00040AD1">
        <w:rPr>
          <w:rFonts w:ascii="Times New Roman" w:hAnsi="Times New Roman" w:cs="Times New Roman"/>
        </w:rPr>
        <w:t xml:space="preserve"> is not missing</w:t>
      </w:r>
      <w:r w:rsidR="00F545C5" w:rsidRPr="00040AD1">
        <w:rPr>
          <w:rFonts w:ascii="Times New Roman" w:hAnsi="Times New Roman" w:cs="Times New Roman"/>
        </w:rPr>
        <w:t xml:space="preserve"> &amp; </w:t>
      </w:r>
      <w:proofErr w:type="spellStart"/>
      <w:r w:rsidR="00F545C5" w:rsidRPr="00040AD1">
        <w:rPr>
          <w:rFonts w:ascii="Times New Roman" w:hAnsi="Times New Roman" w:cs="Times New Roman"/>
        </w:rPr>
        <w:t>d_prevsd_ht</w:t>
      </w:r>
      <w:proofErr w:type="spellEnd"/>
      <w:r w:rsidR="00F545C5" w:rsidRPr="00040AD1">
        <w:rPr>
          <w:rFonts w:ascii="Times New Roman" w:hAnsi="Times New Roman" w:cs="Times New Roman"/>
        </w:rPr>
        <w:t xml:space="preserve">&lt;-4 &amp; </w:t>
      </w:r>
      <w:proofErr w:type="spellStart"/>
      <w:r w:rsidR="00F545C5" w:rsidRPr="00040AD1">
        <w:rPr>
          <w:rFonts w:ascii="Times New Roman" w:hAnsi="Times New Roman" w:cs="Times New Roman"/>
        </w:rPr>
        <w:t>d_</w:t>
      </w:r>
      <w:r w:rsidR="00CF4C32">
        <w:rPr>
          <w:rFonts w:ascii="Times New Roman" w:hAnsi="Times New Roman" w:cs="Times New Roman"/>
        </w:rPr>
        <w:t>prev</w:t>
      </w:r>
      <w:r w:rsidR="00F545C5" w:rsidRPr="00040AD1">
        <w:rPr>
          <w:rFonts w:ascii="Times New Roman" w:hAnsi="Times New Roman" w:cs="Times New Roman"/>
        </w:rPr>
        <w:t>sd_ht</w:t>
      </w:r>
      <w:proofErr w:type="spellEnd"/>
      <w:r w:rsidR="00527E9A" w:rsidRPr="00040AD1">
        <w:rPr>
          <w:rFonts w:ascii="Times New Roman" w:hAnsi="Times New Roman" w:cs="Times New Roman"/>
        </w:rPr>
        <w:t xml:space="preserve"> is not missing</w:t>
      </w:r>
      <w:r w:rsidR="00F545C5" w:rsidRPr="00040AD1">
        <w:rPr>
          <w:rFonts w:ascii="Times New Roman" w:hAnsi="Times New Roman" w:cs="Times New Roman"/>
        </w:rPr>
        <w:t xml:space="preserve"> &amp;  abs(dewma_ht_t_2)&lt;0.3 &amp; abs(dewma_ht_t_2_bef)&lt;0.5 &amp; abs(dewma_ht_t_2_aft)&lt;0.5 &amp; abs(tbchtsd_t_2)&lt;3 &amp; </w:t>
      </w:r>
      <w:proofErr w:type="spellStart"/>
      <w:r w:rsidR="00F545C5" w:rsidRPr="00040AD1">
        <w:rPr>
          <w:rFonts w:ascii="Times New Roman" w:hAnsi="Times New Roman" w:cs="Times New Roman"/>
        </w:rPr>
        <w:t>exc_ht</w:t>
      </w:r>
      <w:proofErr w:type="spellEnd"/>
      <w:r w:rsidR="00F545C5" w:rsidRPr="00040AD1">
        <w:rPr>
          <w:rFonts w:ascii="Times New Roman" w:hAnsi="Times New Roman" w:cs="Times New Roman"/>
        </w:rPr>
        <w:t>==0</w:t>
      </w:r>
    </w:p>
    <w:p w14:paraId="7000016C" w14:textId="6D49CA62" w:rsidR="0008247D" w:rsidRPr="00040AD1" w:rsidRDefault="0008247D" w:rsidP="00DB3940">
      <w:pPr>
        <w:pStyle w:val="ListParagraph"/>
        <w:numPr>
          <w:ilvl w:val="1"/>
          <w:numId w:val="29"/>
        </w:numPr>
        <w:rPr>
          <w:rFonts w:ascii="Times New Roman" w:hAnsi="Times New Roman" w:cs="Times New Roman"/>
        </w:rPr>
      </w:pPr>
      <w:r w:rsidRPr="00040AD1">
        <w:rPr>
          <w:rFonts w:ascii="Times New Roman" w:hAnsi="Times New Roman" w:cs="Times New Roman"/>
        </w:rPr>
        <w:t xml:space="preserve">For values that are identified as unit errors by one of the sets of criteria above, replace </w:t>
      </w:r>
      <w:proofErr w:type="spellStart"/>
      <w:r w:rsidRPr="00040AD1">
        <w:rPr>
          <w:rFonts w:ascii="Times New Roman" w:hAnsi="Times New Roman" w:cs="Times New Roman"/>
        </w:rPr>
        <w:t>wt</w:t>
      </w:r>
      <w:proofErr w:type="spellEnd"/>
      <w:r w:rsidRPr="00040AD1">
        <w:rPr>
          <w:rFonts w:ascii="Times New Roman" w:hAnsi="Times New Roman" w:cs="Times New Roman"/>
        </w:rPr>
        <w:t xml:space="preserve"> or </w:t>
      </w:r>
      <w:proofErr w:type="spellStart"/>
      <w:r w:rsidRPr="00040AD1">
        <w:rPr>
          <w:rFonts w:ascii="Times New Roman" w:hAnsi="Times New Roman" w:cs="Times New Roman"/>
        </w:rPr>
        <w:t>ht</w:t>
      </w:r>
      <w:proofErr w:type="spellEnd"/>
      <w:r w:rsidRPr="00040AD1">
        <w:rPr>
          <w:rFonts w:ascii="Times New Roman" w:hAnsi="Times New Roman" w:cs="Times New Roman"/>
        </w:rPr>
        <w:t xml:space="preserve"> with the corresponding transformed value and replace tbc*</w:t>
      </w:r>
      <w:proofErr w:type="spellStart"/>
      <w:r w:rsidRPr="00040AD1">
        <w:rPr>
          <w:rFonts w:ascii="Times New Roman" w:hAnsi="Times New Roman" w:cs="Times New Roman"/>
        </w:rPr>
        <w:t>sd</w:t>
      </w:r>
      <w:proofErr w:type="spellEnd"/>
      <w:r w:rsidRPr="00040AD1">
        <w:rPr>
          <w:rFonts w:ascii="Times New Roman" w:hAnsi="Times New Roman" w:cs="Times New Roman"/>
        </w:rPr>
        <w:t xml:space="preserve"> with the recentered </w:t>
      </w:r>
      <w:proofErr w:type="spellStart"/>
      <w:r w:rsidRPr="00040AD1">
        <w:rPr>
          <w:rFonts w:ascii="Times New Roman" w:hAnsi="Times New Roman" w:cs="Times New Roman"/>
        </w:rPr>
        <w:t>sd</w:t>
      </w:r>
      <w:proofErr w:type="spellEnd"/>
      <w:r w:rsidRPr="00040AD1">
        <w:rPr>
          <w:rFonts w:ascii="Times New Roman" w:hAnsi="Times New Roman" w:cs="Times New Roman"/>
        </w:rPr>
        <w:t>-score for the transformed value</w:t>
      </w:r>
    </w:p>
    <w:p w14:paraId="42B238E5" w14:textId="77777777" w:rsidR="00166674" w:rsidRPr="00040AD1" w:rsidRDefault="00166674" w:rsidP="000E2F78">
      <w:pPr>
        <w:ind w:left="720"/>
        <w:rPr>
          <w:rFonts w:ascii="Times New Roman" w:hAnsi="Times New Roman" w:cs="Times New Roman"/>
        </w:rPr>
      </w:pPr>
    </w:p>
    <w:p w14:paraId="42E600CC" w14:textId="2A3D3BE5" w:rsidR="0008247D" w:rsidRPr="00040AD1" w:rsidRDefault="00CE1696" w:rsidP="00DB3940">
      <w:pPr>
        <w:pStyle w:val="ListParagraph"/>
        <w:numPr>
          <w:ilvl w:val="0"/>
          <w:numId w:val="29"/>
        </w:numPr>
        <w:rPr>
          <w:rFonts w:ascii="Times New Roman" w:hAnsi="Times New Roman" w:cs="Times New Roman"/>
        </w:rPr>
      </w:pPr>
      <w:r w:rsidRPr="00040AD1">
        <w:rPr>
          <w:rFonts w:ascii="Times New Roman" w:hAnsi="Times New Roman" w:cs="Times New Roman"/>
        </w:rPr>
        <w:t xml:space="preserve">Exclude values that are </w:t>
      </w:r>
      <w:r w:rsidRPr="00040AD1">
        <w:rPr>
          <w:rFonts w:ascii="Times New Roman" w:hAnsi="Times New Roman" w:cs="Times New Roman"/>
          <w:b/>
        </w:rPr>
        <w:t>carried forward</w:t>
      </w:r>
      <w:r w:rsidR="00C2252F" w:rsidRPr="00040AD1">
        <w:rPr>
          <w:rFonts w:ascii="Times New Roman" w:hAnsi="Times New Roman" w:cs="Times New Roman"/>
        </w:rPr>
        <w:t xml:space="preserve">. For the purposes of this analysis, any value that is identical to the preceding value for the same parameter and subject </w:t>
      </w:r>
      <w:r w:rsidR="005B74BC">
        <w:rPr>
          <w:rFonts w:ascii="Times New Roman" w:hAnsi="Times New Roman" w:cs="Times New Roman"/>
        </w:rPr>
        <w:t xml:space="preserve">is considered carried forward. Because of variations in measurement, </w:t>
      </w:r>
      <w:r w:rsidR="00C2252F" w:rsidRPr="00040AD1">
        <w:rPr>
          <w:rFonts w:ascii="Times New Roman" w:hAnsi="Times New Roman" w:cs="Times New Roman"/>
        </w:rPr>
        <w:t xml:space="preserve">he chances of having identical measurements, even at an age/interval when little or no growth would be expected, is </w:t>
      </w:r>
      <w:r w:rsidR="005B74BC">
        <w:rPr>
          <w:rFonts w:ascii="Times New Roman" w:hAnsi="Times New Roman" w:cs="Times New Roman"/>
        </w:rPr>
        <w:t>small.</w:t>
      </w:r>
    </w:p>
    <w:p w14:paraId="6A452D8F" w14:textId="0C348ED5" w:rsidR="006F73AA" w:rsidRPr="00040AD1" w:rsidRDefault="00CE1696" w:rsidP="00DB3940">
      <w:pPr>
        <w:pStyle w:val="ListParagraph"/>
        <w:numPr>
          <w:ilvl w:val="1"/>
          <w:numId w:val="29"/>
        </w:numPr>
        <w:rPr>
          <w:rFonts w:ascii="Times New Roman" w:hAnsi="Times New Roman" w:cs="Times New Roman"/>
        </w:rPr>
      </w:pPr>
      <w:r w:rsidRPr="00040AD1">
        <w:rPr>
          <w:rFonts w:ascii="Times New Roman" w:hAnsi="Times New Roman" w:cs="Times New Roman"/>
        </w:rPr>
        <w:t xml:space="preserve">Calculate </w:t>
      </w:r>
      <w:proofErr w:type="spellStart"/>
      <w:r w:rsidRPr="00040AD1">
        <w:rPr>
          <w:rFonts w:ascii="Times New Roman" w:hAnsi="Times New Roman" w:cs="Times New Roman"/>
        </w:rPr>
        <w:t>d_prev_wt</w:t>
      </w:r>
      <w:proofErr w:type="spellEnd"/>
      <w:r w:rsidRPr="00040AD1">
        <w:rPr>
          <w:rFonts w:ascii="Times New Roman" w:hAnsi="Times New Roman" w:cs="Times New Roman"/>
        </w:rPr>
        <w:t>=</w:t>
      </w:r>
      <w:proofErr w:type="spellStart"/>
      <w:r w:rsidRPr="00040AD1">
        <w:rPr>
          <w:rFonts w:ascii="Times New Roman" w:hAnsi="Times New Roman" w:cs="Times New Roman"/>
        </w:rPr>
        <w:t>wt-wt</w:t>
      </w:r>
      <w:r w:rsidRPr="00040AD1">
        <w:rPr>
          <w:rFonts w:ascii="Times New Roman" w:hAnsi="Times New Roman" w:cs="Times New Roman"/>
          <w:vertAlign w:val="subscript"/>
        </w:rPr>
        <w:t>prev</w:t>
      </w:r>
      <w:proofErr w:type="spellEnd"/>
      <w:r w:rsidRPr="00040AD1">
        <w:rPr>
          <w:rFonts w:ascii="Times New Roman" w:hAnsi="Times New Roman" w:cs="Times New Roman"/>
        </w:rPr>
        <w:t xml:space="preserve"> and </w:t>
      </w:r>
      <w:proofErr w:type="spellStart"/>
      <w:r w:rsidRPr="00040AD1">
        <w:rPr>
          <w:rFonts w:ascii="Times New Roman" w:hAnsi="Times New Roman" w:cs="Times New Roman"/>
        </w:rPr>
        <w:t>d_prev_ht</w:t>
      </w:r>
      <w:proofErr w:type="spellEnd"/>
      <w:r w:rsidRPr="00040AD1">
        <w:rPr>
          <w:rFonts w:ascii="Times New Roman" w:hAnsi="Times New Roman" w:cs="Times New Roman"/>
        </w:rPr>
        <w:t>=</w:t>
      </w:r>
      <w:proofErr w:type="spellStart"/>
      <w:r w:rsidRPr="00040AD1">
        <w:rPr>
          <w:rFonts w:ascii="Times New Roman" w:hAnsi="Times New Roman" w:cs="Times New Roman"/>
        </w:rPr>
        <w:t>ht-ht</w:t>
      </w:r>
      <w:r w:rsidRPr="00040AD1">
        <w:rPr>
          <w:rFonts w:ascii="Times New Roman" w:hAnsi="Times New Roman" w:cs="Times New Roman"/>
          <w:vertAlign w:val="subscript"/>
        </w:rPr>
        <w:t>prev</w:t>
      </w:r>
      <w:proofErr w:type="spellEnd"/>
      <w:r w:rsidR="000B7BF8" w:rsidRPr="00040AD1">
        <w:rPr>
          <w:rFonts w:ascii="Times New Roman" w:hAnsi="Times New Roman" w:cs="Times New Roman"/>
        </w:rPr>
        <w:t xml:space="preserve">. </w:t>
      </w:r>
      <w:r w:rsidR="00317744">
        <w:rPr>
          <w:rFonts w:ascii="Times New Roman" w:hAnsi="Times New Roman" w:cs="Times New Roman"/>
        </w:rPr>
        <w:t>Use original measurements rather than transformed measurements (unit errors and switches).</w:t>
      </w:r>
    </w:p>
    <w:p w14:paraId="01B0E972" w14:textId="62FCD7C6" w:rsidR="00CE1696" w:rsidRPr="00040AD1" w:rsidRDefault="000B7BF8" w:rsidP="00DB3940">
      <w:pPr>
        <w:pStyle w:val="ListParagraph"/>
        <w:numPr>
          <w:ilvl w:val="1"/>
          <w:numId w:val="29"/>
        </w:numPr>
        <w:rPr>
          <w:rFonts w:ascii="Times New Roman" w:hAnsi="Times New Roman" w:cs="Times New Roman"/>
        </w:rPr>
      </w:pPr>
      <w:r w:rsidRPr="00040AD1">
        <w:rPr>
          <w:rFonts w:ascii="Times New Roman" w:hAnsi="Times New Roman" w:cs="Times New Roman"/>
        </w:rPr>
        <w:t>Unlike m</w:t>
      </w:r>
      <w:r w:rsidR="005B74BC">
        <w:rPr>
          <w:rFonts w:ascii="Times New Roman" w:hAnsi="Times New Roman" w:cs="Times New Roman"/>
        </w:rPr>
        <w:t xml:space="preserve">ost steps, do this step for temporarily excluded </w:t>
      </w:r>
      <w:r w:rsidRPr="00040AD1">
        <w:rPr>
          <w:rFonts w:ascii="Times New Roman" w:hAnsi="Times New Roman" w:cs="Times New Roman"/>
        </w:rPr>
        <w:t>duplicate values (</w:t>
      </w:r>
      <w:proofErr w:type="spellStart"/>
      <w:r w:rsidRPr="00040AD1">
        <w:rPr>
          <w:rFonts w:ascii="Times New Roman" w:hAnsi="Times New Roman" w:cs="Times New Roman"/>
        </w:rPr>
        <w:t>exc</w:t>
      </w:r>
      <w:proofErr w:type="spellEnd"/>
      <w:r w:rsidRPr="00040AD1">
        <w:rPr>
          <w:rFonts w:ascii="Times New Roman" w:hAnsi="Times New Roman" w:cs="Times New Roman"/>
        </w:rPr>
        <w:t>_*==2) in addition to included values (</w:t>
      </w:r>
      <w:proofErr w:type="spellStart"/>
      <w:r w:rsidRPr="00040AD1">
        <w:rPr>
          <w:rFonts w:ascii="Times New Roman" w:hAnsi="Times New Roman" w:cs="Times New Roman"/>
        </w:rPr>
        <w:t>exc</w:t>
      </w:r>
      <w:proofErr w:type="spellEnd"/>
      <w:r w:rsidRPr="00040AD1">
        <w:rPr>
          <w:rFonts w:ascii="Times New Roman" w:hAnsi="Times New Roman" w:cs="Times New Roman"/>
        </w:rPr>
        <w:t>_*==0</w:t>
      </w:r>
      <w:r w:rsidR="005B74BC">
        <w:rPr>
          <w:rFonts w:ascii="Times New Roman" w:hAnsi="Times New Roman" w:cs="Times New Roman"/>
        </w:rPr>
        <w:t>). C</w:t>
      </w:r>
      <w:r w:rsidR="006F73AA" w:rsidRPr="00040AD1">
        <w:rPr>
          <w:rFonts w:ascii="Times New Roman" w:hAnsi="Times New Roman" w:cs="Times New Roman"/>
        </w:rPr>
        <w:t>omparing</w:t>
      </w:r>
      <w:r w:rsidRPr="00040AD1">
        <w:rPr>
          <w:rFonts w:ascii="Times New Roman" w:hAnsi="Times New Roman" w:cs="Times New Roman"/>
        </w:rPr>
        <w:t xml:space="preserve"> </w:t>
      </w:r>
      <w:r w:rsidR="00317744">
        <w:rPr>
          <w:rFonts w:ascii="Times New Roman" w:hAnsi="Times New Roman" w:cs="Times New Roman"/>
        </w:rPr>
        <w:t>all values for one day to al</w:t>
      </w:r>
      <w:r w:rsidR="005B74BC">
        <w:rPr>
          <w:rFonts w:ascii="Times New Roman" w:hAnsi="Times New Roman" w:cs="Times New Roman"/>
        </w:rPr>
        <w:t>l values from the prior day. If</w:t>
      </w:r>
      <w:r w:rsidR="00317744">
        <w:rPr>
          <w:rFonts w:ascii="Times New Roman" w:hAnsi="Times New Roman" w:cs="Times New Roman"/>
        </w:rPr>
        <w:t xml:space="preserve"> there are any values with a </w:t>
      </w:r>
      <w:proofErr w:type="spellStart"/>
      <w:r w:rsidR="00EB387C">
        <w:rPr>
          <w:rFonts w:ascii="Times New Roman" w:hAnsi="Times New Roman" w:cs="Times New Roman"/>
        </w:rPr>
        <w:t>d_prev</w:t>
      </w:r>
      <w:proofErr w:type="spellEnd"/>
      <w:r w:rsidR="00EB387C">
        <w:rPr>
          <w:rFonts w:ascii="Times New Roman" w:hAnsi="Times New Roman" w:cs="Times New Roman"/>
        </w:rPr>
        <w:t>*==0</w:t>
      </w:r>
      <w:r w:rsidR="00317744">
        <w:rPr>
          <w:rFonts w:ascii="Times New Roman" w:hAnsi="Times New Roman" w:cs="Times New Roman"/>
        </w:rPr>
        <w:t>, the value on the latter day should be excluded</w:t>
      </w:r>
      <w:r w:rsidRPr="00040AD1">
        <w:rPr>
          <w:rFonts w:ascii="Times New Roman" w:hAnsi="Times New Roman" w:cs="Times New Roman"/>
        </w:rPr>
        <w:t>.</w:t>
      </w:r>
      <w:r w:rsidR="00317744">
        <w:rPr>
          <w:rFonts w:ascii="Times New Roman" w:hAnsi="Times New Roman" w:cs="Times New Roman"/>
        </w:rPr>
        <w:t xml:space="preserve"> </w:t>
      </w:r>
      <w:r w:rsidRPr="00040AD1">
        <w:rPr>
          <w:rFonts w:ascii="Times New Roman" w:hAnsi="Times New Roman" w:cs="Times New Roman"/>
        </w:rPr>
        <w:t xml:space="preserve"> </w:t>
      </w:r>
    </w:p>
    <w:p w14:paraId="60BC2632" w14:textId="18469876" w:rsidR="00CE1696" w:rsidRPr="00040AD1" w:rsidRDefault="00CE1696" w:rsidP="00DB3940">
      <w:pPr>
        <w:pStyle w:val="ListParagraph"/>
        <w:numPr>
          <w:ilvl w:val="1"/>
          <w:numId w:val="29"/>
        </w:numPr>
        <w:rPr>
          <w:rFonts w:ascii="Times New Roman" w:hAnsi="Times New Roman" w:cs="Times New Roman"/>
        </w:rPr>
      </w:pPr>
      <w:r w:rsidRPr="00040AD1">
        <w:rPr>
          <w:rFonts w:ascii="Times New Roman" w:hAnsi="Times New Roman" w:cs="Times New Roman"/>
        </w:rPr>
        <w:t xml:space="preserve">Replace </w:t>
      </w:r>
      <w:proofErr w:type="spellStart"/>
      <w:r w:rsidRPr="00040AD1">
        <w:rPr>
          <w:rFonts w:ascii="Times New Roman" w:hAnsi="Times New Roman" w:cs="Times New Roman"/>
        </w:rPr>
        <w:t>exc</w:t>
      </w:r>
      <w:proofErr w:type="spellEnd"/>
      <w:r w:rsidRPr="00040AD1">
        <w:rPr>
          <w:rFonts w:ascii="Times New Roman" w:hAnsi="Times New Roman" w:cs="Times New Roman"/>
        </w:rPr>
        <w:t xml:space="preserve">_*=3 </w:t>
      </w:r>
      <w:r w:rsidR="000B7BF8" w:rsidRPr="00040AD1">
        <w:rPr>
          <w:rFonts w:ascii="Times New Roman" w:hAnsi="Times New Roman" w:cs="Times New Roman"/>
        </w:rPr>
        <w:t>for all values with</w:t>
      </w:r>
      <w:r w:rsidRPr="00040AD1">
        <w:rPr>
          <w:rFonts w:ascii="Times New Roman" w:hAnsi="Times New Roman" w:cs="Times New Roman"/>
        </w:rPr>
        <w:t xml:space="preserve"> </w:t>
      </w:r>
      <w:proofErr w:type="spellStart"/>
      <w:r w:rsidRPr="00040AD1">
        <w:rPr>
          <w:rFonts w:ascii="Times New Roman" w:hAnsi="Times New Roman" w:cs="Times New Roman"/>
        </w:rPr>
        <w:t>d_prev</w:t>
      </w:r>
      <w:proofErr w:type="spellEnd"/>
      <w:r w:rsidRPr="00040AD1">
        <w:rPr>
          <w:rFonts w:ascii="Times New Roman" w:hAnsi="Times New Roman" w:cs="Times New Roman"/>
        </w:rPr>
        <w:t>*==0</w:t>
      </w:r>
      <w:r w:rsidR="005B74BC">
        <w:rPr>
          <w:rFonts w:ascii="Times New Roman" w:hAnsi="Times New Roman" w:cs="Times New Roman"/>
        </w:rPr>
        <w:t xml:space="preserve"> &amp; either </w:t>
      </w:r>
      <w:proofErr w:type="spellStart"/>
      <w:r w:rsidR="000B7BF8" w:rsidRPr="00040AD1">
        <w:rPr>
          <w:rFonts w:ascii="Times New Roman" w:hAnsi="Times New Roman" w:cs="Times New Roman"/>
        </w:rPr>
        <w:t>exc</w:t>
      </w:r>
      <w:proofErr w:type="spellEnd"/>
      <w:r w:rsidR="000B7BF8" w:rsidRPr="00040AD1">
        <w:rPr>
          <w:rFonts w:ascii="Times New Roman" w:hAnsi="Times New Roman" w:cs="Times New Roman"/>
        </w:rPr>
        <w:t xml:space="preserve">_*==0 OR </w:t>
      </w:r>
      <w:proofErr w:type="spellStart"/>
      <w:r w:rsidR="000B7BF8" w:rsidRPr="00040AD1">
        <w:rPr>
          <w:rFonts w:ascii="Times New Roman" w:hAnsi="Times New Roman" w:cs="Times New Roman"/>
        </w:rPr>
        <w:t>exc</w:t>
      </w:r>
      <w:proofErr w:type="spellEnd"/>
      <w:r w:rsidR="000B7BF8" w:rsidRPr="00040AD1">
        <w:rPr>
          <w:rFonts w:ascii="Times New Roman" w:hAnsi="Times New Roman" w:cs="Times New Roman"/>
        </w:rPr>
        <w:t>_*==2)</w:t>
      </w:r>
    </w:p>
    <w:p w14:paraId="2D3AF449" w14:textId="77777777" w:rsidR="001F55BC" w:rsidRDefault="006F73AA" w:rsidP="001F55BC">
      <w:pPr>
        <w:pStyle w:val="ListParagraph"/>
        <w:numPr>
          <w:ilvl w:val="1"/>
          <w:numId w:val="29"/>
        </w:numPr>
        <w:rPr>
          <w:rFonts w:ascii="Times New Roman" w:hAnsi="Times New Roman" w:cs="Times New Roman"/>
        </w:rPr>
      </w:pPr>
      <w:r w:rsidRPr="00040AD1">
        <w:rPr>
          <w:rFonts w:ascii="Times New Roman" w:hAnsi="Times New Roman" w:cs="Times New Roman"/>
        </w:rPr>
        <w:t xml:space="preserve">Replace </w:t>
      </w:r>
      <w:proofErr w:type="spellStart"/>
      <w:r w:rsidRPr="00040AD1">
        <w:rPr>
          <w:rFonts w:ascii="Times New Roman" w:hAnsi="Times New Roman" w:cs="Times New Roman"/>
        </w:rPr>
        <w:t>exc</w:t>
      </w:r>
      <w:proofErr w:type="spellEnd"/>
      <w:r w:rsidRPr="00040AD1">
        <w:rPr>
          <w:rFonts w:ascii="Times New Roman" w:hAnsi="Times New Roman" w:cs="Times New Roman"/>
        </w:rPr>
        <w:t xml:space="preserve">_*=0 if </w:t>
      </w:r>
      <w:proofErr w:type="spellStart"/>
      <w:r w:rsidRPr="00040AD1">
        <w:rPr>
          <w:rFonts w:ascii="Times New Roman" w:hAnsi="Times New Roman" w:cs="Times New Roman"/>
        </w:rPr>
        <w:t>exc</w:t>
      </w:r>
      <w:proofErr w:type="spellEnd"/>
      <w:r w:rsidRPr="00040AD1">
        <w:rPr>
          <w:rFonts w:ascii="Times New Roman" w:hAnsi="Times New Roman" w:cs="Times New Roman"/>
        </w:rPr>
        <w:t xml:space="preserve">_*==2 &amp; redo step 5 (temporary duplicates) </w:t>
      </w:r>
    </w:p>
    <w:p w14:paraId="0BB36471" w14:textId="77777777" w:rsidR="001F55BC" w:rsidRDefault="001F55BC" w:rsidP="001F55BC">
      <w:pPr>
        <w:pStyle w:val="ListParagraph"/>
        <w:ind w:left="1361"/>
        <w:rPr>
          <w:rFonts w:ascii="Times New Roman" w:hAnsi="Times New Roman" w:cs="Times New Roman"/>
        </w:rPr>
      </w:pPr>
    </w:p>
    <w:p w14:paraId="2D1248B2" w14:textId="49BA509D" w:rsidR="00CE1696" w:rsidRPr="001F55BC" w:rsidRDefault="00CE1696" w:rsidP="001F55BC">
      <w:pPr>
        <w:pStyle w:val="ListParagraph"/>
        <w:numPr>
          <w:ilvl w:val="0"/>
          <w:numId w:val="29"/>
        </w:numPr>
        <w:rPr>
          <w:rFonts w:ascii="Times New Roman" w:hAnsi="Times New Roman" w:cs="Times New Roman"/>
        </w:rPr>
      </w:pPr>
      <w:r w:rsidRPr="001F55BC">
        <w:rPr>
          <w:rFonts w:ascii="Times New Roman" w:hAnsi="Times New Roman" w:cs="Times New Roman"/>
        </w:rPr>
        <w:t xml:space="preserve">Exclude </w:t>
      </w:r>
      <w:r w:rsidRPr="001F55BC">
        <w:rPr>
          <w:rFonts w:ascii="Times New Roman" w:hAnsi="Times New Roman" w:cs="Times New Roman"/>
          <w:b/>
        </w:rPr>
        <w:t>extreme errors</w:t>
      </w:r>
      <w:r w:rsidR="00813339" w:rsidRPr="001F55BC">
        <w:rPr>
          <w:rFonts w:ascii="Times New Roman" w:hAnsi="Times New Roman" w:cs="Times New Roman"/>
        </w:rPr>
        <w:t xml:space="preserve"> </w:t>
      </w:r>
      <w:r w:rsidR="00D4399C" w:rsidRPr="001F55BC">
        <w:rPr>
          <w:rFonts w:ascii="Times New Roman" w:hAnsi="Times New Roman" w:cs="Times New Roman"/>
          <w:b/>
        </w:rPr>
        <w:t xml:space="preserve">with SD </w:t>
      </w:r>
      <w:proofErr w:type="spellStart"/>
      <w:r w:rsidR="00D4399C" w:rsidRPr="001F55BC">
        <w:rPr>
          <w:rFonts w:ascii="Times New Roman" w:hAnsi="Times New Roman" w:cs="Times New Roman"/>
          <w:b/>
        </w:rPr>
        <w:t>cutoffs</w:t>
      </w:r>
      <w:proofErr w:type="spellEnd"/>
      <w:r w:rsidR="00C2252F" w:rsidRPr="001F55BC">
        <w:rPr>
          <w:rFonts w:ascii="Times New Roman" w:hAnsi="Times New Roman" w:cs="Times New Roman"/>
          <w:b/>
        </w:rPr>
        <w:t xml:space="preserve">. </w:t>
      </w:r>
      <w:r w:rsidR="00C2252F" w:rsidRPr="001F55BC">
        <w:rPr>
          <w:rFonts w:ascii="Times New Roman" w:hAnsi="Times New Roman" w:cs="Times New Roman"/>
        </w:rPr>
        <w:t>For this, a cutoff of |SD|&gt;25 is used. Because of differences in SD and z score, there are some very extreme values with a |z|&gt;25 that are implausible with an |SD|&lt;25, so both are used to exclude extreme errors. This works better than using a lower value for the limit for |SD|.</w:t>
      </w:r>
    </w:p>
    <w:p w14:paraId="45564AED" w14:textId="7D52A6E6" w:rsidR="00813339" w:rsidRPr="00040AD1" w:rsidRDefault="00813339" w:rsidP="00DB3940">
      <w:pPr>
        <w:pStyle w:val="ListParagraph"/>
        <w:numPr>
          <w:ilvl w:val="1"/>
          <w:numId w:val="33"/>
        </w:numPr>
        <w:rPr>
          <w:rFonts w:ascii="Times New Roman" w:hAnsi="Times New Roman" w:cs="Times New Roman"/>
        </w:rPr>
      </w:pPr>
      <w:r w:rsidRPr="00040AD1">
        <w:rPr>
          <w:rFonts w:ascii="Times New Roman" w:hAnsi="Times New Roman" w:cs="Times New Roman"/>
        </w:rPr>
        <w:t xml:space="preserve">Generally we only evaluate measurements where </w:t>
      </w:r>
      <w:proofErr w:type="spellStart"/>
      <w:r w:rsidRPr="00040AD1">
        <w:rPr>
          <w:rFonts w:ascii="Times New Roman" w:hAnsi="Times New Roman" w:cs="Times New Roman"/>
        </w:rPr>
        <w:t>exc</w:t>
      </w:r>
      <w:proofErr w:type="spellEnd"/>
      <w:r w:rsidRPr="00040AD1">
        <w:rPr>
          <w:rFonts w:ascii="Times New Roman" w:hAnsi="Times New Roman" w:cs="Times New Roman"/>
        </w:rPr>
        <w:t>_*==0, but for this step we also need to eval</w:t>
      </w:r>
      <w:r w:rsidR="005B74BC">
        <w:rPr>
          <w:rFonts w:ascii="Times New Roman" w:hAnsi="Times New Roman" w:cs="Times New Roman"/>
        </w:rPr>
        <w:t xml:space="preserve">uate measurements with </w:t>
      </w:r>
      <w:proofErr w:type="spellStart"/>
      <w:r w:rsidR="005B74BC">
        <w:rPr>
          <w:rFonts w:ascii="Times New Roman" w:hAnsi="Times New Roman" w:cs="Times New Roman"/>
        </w:rPr>
        <w:t>exc</w:t>
      </w:r>
      <w:proofErr w:type="spellEnd"/>
      <w:r w:rsidR="005B74BC">
        <w:rPr>
          <w:rFonts w:ascii="Times New Roman" w:hAnsi="Times New Roman" w:cs="Times New Roman"/>
        </w:rPr>
        <w:t>_*==2.</w:t>
      </w:r>
    </w:p>
    <w:p w14:paraId="378F44E5" w14:textId="7C6A5FB4" w:rsidR="00813339" w:rsidRPr="00040AD1" w:rsidRDefault="00813339" w:rsidP="00DB3940">
      <w:pPr>
        <w:pStyle w:val="ListParagraph"/>
        <w:numPr>
          <w:ilvl w:val="1"/>
          <w:numId w:val="33"/>
        </w:numPr>
        <w:rPr>
          <w:rFonts w:ascii="Times New Roman" w:hAnsi="Times New Roman" w:cs="Times New Roman"/>
        </w:rPr>
      </w:pPr>
      <w:r w:rsidRPr="00040AD1">
        <w:rPr>
          <w:rFonts w:ascii="Times New Roman" w:hAnsi="Times New Roman" w:cs="Times New Roman"/>
        </w:rPr>
        <w:lastRenderedPageBreak/>
        <w:t>Re</w:t>
      </w:r>
      <w:r w:rsidR="005B74BC">
        <w:rPr>
          <w:rFonts w:ascii="Times New Roman" w:hAnsi="Times New Roman" w:cs="Times New Roman"/>
        </w:rPr>
        <w:t xml:space="preserve">place </w:t>
      </w:r>
      <w:proofErr w:type="spellStart"/>
      <w:r w:rsidR="005B74BC">
        <w:rPr>
          <w:rFonts w:ascii="Times New Roman" w:hAnsi="Times New Roman" w:cs="Times New Roman"/>
        </w:rPr>
        <w:t>exc</w:t>
      </w:r>
      <w:proofErr w:type="spellEnd"/>
      <w:r w:rsidR="005B74BC">
        <w:rPr>
          <w:rFonts w:ascii="Times New Roman" w:hAnsi="Times New Roman" w:cs="Times New Roman"/>
        </w:rPr>
        <w:t>_*=4 if |tbc*</w:t>
      </w:r>
      <w:proofErr w:type="spellStart"/>
      <w:r w:rsidR="005B74BC">
        <w:rPr>
          <w:rFonts w:ascii="Times New Roman" w:hAnsi="Times New Roman" w:cs="Times New Roman"/>
        </w:rPr>
        <w:t>sd</w:t>
      </w:r>
      <w:proofErr w:type="spellEnd"/>
      <w:r w:rsidR="005B74BC">
        <w:rPr>
          <w:rFonts w:ascii="Times New Roman" w:hAnsi="Times New Roman" w:cs="Times New Roman"/>
        </w:rPr>
        <w:t xml:space="preserve">|&gt;25 &amp; either </w:t>
      </w:r>
      <w:proofErr w:type="spellStart"/>
      <w:r w:rsidR="005B74BC">
        <w:rPr>
          <w:rFonts w:ascii="Times New Roman" w:hAnsi="Times New Roman" w:cs="Times New Roman"/>
        </w:rPr>
        <w:t>exc</w:t>
      </w:r>
      <w:proofErr w:type="spellEnd"/>
      <w:r w:rsidR="005B74BC">
        <w:rPr>
          <w:rFonts w:ascii="Times New Roman" w:hAnsi="Times New Roman" w:cs="Times New Roman"/>
        </w:rPr>
        <w:t xml:space="preserve">_*==0 OR </w:t>
      </w:r>
      <w:proofErr w:type="spellStart"/>
      <w:r w:rsidR="005B74BC">
        <w:rPr>
          <w:rFonts w:ascii="Times New Roman" w:hAnsi="Times New Roman" w:cs="Times New Roman"/>
        </w:rPr>
        <w:t>exc</w:t>
      </w:r>
      <w:proofErr w:type="spellEnd"/>
      <w:r w:rsidR="005B74BC">
        <w:rPr>
          <w:rFonts w:ascii="Times New Roman" w:hAnsi="Times New Roman" w:cs="Times New Roman"/>
        </w:rPr>
        <w:t>_*==2.</w:t>
      </w:r>
    </w:p>
    <w:p w14:paraId="15FC79CA" w14:textId="41796203" w:rsidR="00813339" w:rsidRDefault="005B74BC" w:rsidP="00DB3940">
      <w:pPr>
        <w:pStyle w:val="ListParagraph"/>
        <w:numPr>
          <w:ilvl w:val="1"/>
          <w:numId w:val="33"/>
        </w:numPr>
        <w:rPr>
          <w:rFonts w:ascii="Times New Roman" w:hAnsi="Times New Roman" w:cs="Times New Roman"/>
        </w:rPr>
      </w:pPr>
      <w:r>
        <w:rPr>
          <w:rFonts w:ascii="Times New Roman" w:hAnsi="Times New Roman" w:cs="Times New Roman"/>
        </w:rPr>
        <w:t xml:space="preserve">Replace </w:t>
      </w:r>
      <w:proofErr w:type="spellStart"/>
      <w:r>
        <w:rPr>
          <w:rFonts w:ascii="Times New Roman" w:hAnsi="Times New Roman" w:cs="Times New Roman"/>
        </w:rPr>
        <w:t>exc</w:t>
      </w:r>
      <w:proofErr w:type="spellEnd"/>
      <w:r>
        <w:rPr>
          <w:rFonts w:ascii="Times New Roman" w:hAnsi="Times New Roman" w:cs="Times New Roman"/>
        </w:rPr>
        <w:t xml:space="preserve">_*=4 if |*z|&gt;25 &amp; either </w:t>
      </w:r>
      <w:proofErr w:type="spellStart"/>
      <w:r>
        <w:rPr>
          <w:rFonts w:ascii="Times New Roman" w:hAnsi="Times New Roman" w:cs="Times New Roman"/>
        </w:rPr>
        <w:t>exc</w:t>
      </w:r>
      <w:proofErr w:type="spellEnd"/>
      <w:r>
        <w:rPr>
          <w:rFonts w:ascii="Times New Roman" w:hAnsi="Times New Roman" w:cs="Times New Roman"/>
        </w:rPr>
        <w:t xml:space="preserve">_*==0 OR </w:t>
      </w:r>
      <w:proofErr w:type="spellStart"/>
      <w:r>
        <w:rPr>
          <w:rFonts w:ascii="Times New Roman" w:hAnsi="Times New Roman" w:cs="Times New Roman"/>
        </w:rPr>
        <w:t>exc</w:t>
      </w:r>
      <w:proofErr w:type="spellEnd"/>
      <w:r>
        <w:rPr>
          <w:rFonts w:ascii="Times New Roman" w:hAnsi="Times New Roman" w:cs="Times New Roman"/>
        </w:rPr>
        <w:t>_*==2</w:t>
      </w:r>
      <w:r w:rsidR="00813339" w:rsidRPr="00040AD1">
        <w:rPr>
          <w:rFonts w:ascii="Times New Roman" w:hAnsi="Times New Roman" w:cs="Times New Roman"/>
        </w:rPr>
        <w:t xml:space="preserve"> &amp; the value is not switched or transformed. </w:t>
      </w:r>
    </w:p>
    <w:p w14:paraId="42EE7D34" w14:textId="5DF66CF5" w:rsidR="00E300C6" w:rsidRPr="00040AD1" w:rsidRDefault="00E300C6" w:rsidP="00DB3940">
      <w:pPr>
        <w:pStyle w:val="ListParagraph"/>
        <w:numPr>
          <w:ilvl w:val="1"/>
          <w:numId w:val="33"/>
        </w:numPr>
        <w:rPr>
          <w:rFonts w:ascii="Times New Roman" w:hAnsi="Times New Roman" w:cs="Times New Roman"/>
        </w:rPr>
      </w:pPr>
      <w:r>
        <w:rPr>
          <w:rFonts w:ascii="Times New Roman" w:hAnsi="Times New Roman" w:cs="Times New Roman"/>
        </w:rPr>
        <w:t>Redo temporary duplicates as in step 5.</w:t>
      </w:r>
    </w:p>
    <w:p w14:paraId="11FA52BB" w14:textId="77777777" w:rsidR="00166674" w:rsidRPr="00040AD1" w:rsidRDefault="00166674" w:rsidP="000E2F78">
      <w:pPr>
        <w:ind w:left="720"/>
        <w:rPr>
          <w:rFonts w:ascii="Times New Roman" w:hAnsi="Times New Roman" w:cs="Times New Roman"/>
        </w:rPr>
      </w:pPr>
    </w:p>
    <w:p w14:paraId="4A7F6B31" w14:textId="15401CB5" w:rsidR="00D4399C" w:rsidRPr="00040AD1" w:rsidRDefault="00D4399C" w:rsidP="00DB3940">
      <w:pPr>
        <w:pStyle w:val="ListParagraph"/>
        <w:numPr>
          <w:ilvl w:val="0"/>
          <w:numId w:val="33"/>
        </w:numPr>
        <w:rPr>
          <w:rFonts w:ascii="Times New Roman" w:hAnsi="Times New Roman" w:cs="Times New Roman"/>
        </w:rPr>
      </w:pPr>
      <w:r w:rsidRPr="00040AD1">
        <w:rPr>
          <w:rFonts w:ascii="Times New Roman" w:hAnsi="Times New Roman" w:cs="Times New Roman"/>
        </w:rPr>
        <w:t xml:space="preserve">Exclude </w:t>
      </w:r>
      <w:r w:rsidRPr="00040AD1">
        <w:rPr>
          <w:rFonts w:ascii="Times New Roman" w:hAnsi="Times New Roman" w:cs="Times New Roman"/>
          <w:b/>
        </w:rPr>
        <w:t>extreme errors with EWMA</w:t>
      </w:r>
    </w:p>
    <w:p w14:paraId="71B5C17B" w14:textId="66D9CEF9" w:rsidR="00CE1696" w:rsidRPr="00040AD1" w:rsidRDefault="00CE1696" w:rsidP="00DB3940">
      <w:pPr>
        <w:pStyle w:val="ListParagraph"/>
        <w:numPr>
          <w:ilvl w:val="1"/>
          <w:numId w:val="33"/>
        </w:numPr>
        <w:rPr>
          <w:rFonts w:ascii="Times New Roman" w:hAnsi="Times New Roman" w:cs="Times New Roman"/>
        </w:rPr>
      </w:pPr>
      <w:r w:rsidRPr="00040AD1">
        <w:rPr>
          <w:rFonts w:ascii="Times New Roman" w:hAnsi="Times New Roman" w:cs="Times New Roman"/>
        </w:rPr>
        <w:t xml:space="preserve">Erroneous measurements can distort the EWMA for measurements around </w:t>
      </w:r>
      <w:r w:rsidR="00813339" w:rsidRPr="00040AD1">
        <w:rPr>
          <w:rFonts w:ascii="Times New Roman" w:hAnsi="Times New Roman" w:cs="Times New Roman"/>
        </w:rPr>
        <w:t xml:space="preserve">them. Therefore, if the EWMA </w:t>
      </w:r>
      <w:r w:rsidRPr="00040AD1">
        <w:rPr>
          <w:rFonts w:ascii="Times New Roman" w:hAnsi="Times New Roman" w:cs="Times New Roman"/>
        </w:rPr>
        <w:t xml:space="preserve">method identifies more than one value for a subject and parameter that meets criteria for exclusion, we will only exclude the value that deviates the most from expected in any given step. Then we will repeat the entire process until no </w:t>
      </w:r>
      <w:r w:rsidR="005B74BC">
        <w:rPr>
          <w:rFonts w:ascii="Times New Roman" w:hAnsi="Times New Roman" w:cs="Times New Roman"/>
        </w:rPr>
        <w:t xml:space="preserve">new </w:t>
      </w:r>
      <w:r w:rsidRPr="00040AD1">
        <w:rPr>
          <w:rFonts w:ascii="Times New Roman" w:hAnsi="Times New Roman" w:cs="Times New Roman"/>
        </w:rPr>
        <w:t>measurements are identified that meet criteria for exclusion.</w:t>
      </w:r>
    </w:p>
    <w:p w14:paraId="12CD0BF6" w14:textId="4EA5AFCE" w:rsidR="00CE1696" w:rsidRPr="00040AD1" w:rsidRDefault="00813339" w:rsidP="00DB3940">
      <w:pPr>
        <w:pStyle w:val="ListParagraph"/>
        <w:numPr>
          <w:ilvl w:val="1"/>
          <w:numId w:val="33"/>
        </w:numPr>
        <w:rPr>
          <w:rFonts w:ascii="Times New Roman" w:hAnsi="Times New Roman" w:cs="Times New Roman"/>
        </w:rPr>
      </w:pPr>
      <w:r w:rsidRPr="00040AD1">
        <w:rPr>
          <w:rFonts w:ascii="Times New Roman" w:hAnsi="Times New Roman" w:cs="Times New Roman"/>
        </w:rPr>
        <w:t>Perform a EWMA calculation</w:t>
      </w:r>
    </w:p>
    <w:p w14:paraId="3612483F" w14:textId="6D6CBAA2" w:rsidR="00813339" w:rsidRPr="00040AD1" w:rsidRDefault="00813339" w:rsidP="00DB3940">
      <w:pPr>
        <w:pStyle w:val="ListParagraph"/>
        <w:numPr>
          <w:ilvl w:val="2"/>
          <w:numId w:val="33"/>
        </w:numPr>
        <w:rPr>
          <w:rFonts w:ascii="Times New Roman" w:hAnsi="Times New Roman" w:cs="Times New Roman"/>
        </w:rPr>
      </w:pPr>
      <w:r w:rsidRPr="00040AD1">
        <w:rPr>
          <w:rFonts w:ascii="Times New Roman" w:hAnsi="Times New Roman" w:cs="Times New Roman"/>
        </w:rPr>
        <w:t xml:space="preserve">Only use values where </w:t>
      </w:r>
      <w:proofErr w:type="spellStart"/>
      <w:r w:rsidRPr="00040AD1">
        <w:rPr>
          <w:rFonts w:ascii="Times New Roman" w:hAnsi="Times New Roman" w:cs="Times New Roman"/>
        </w:rPr>
        <w:t>exc</w:t>
      </w:r>
      <w:proofErr w:type="spellEnd"/>
      <w:r w:rsidRPr="00040AD1">
        <w:rPr>
          <w:rFonts w:ascii="Times New Roman" w:hAnsi="Times New Roman" w:cs="Times New Roman"/>
        </w:rPr>
        <w:t xml:space="preserve">_*==0 to determine the EWMAs. However, calculate </w:t>
      </w:r>
      <w:proofErr w:type="spellStart"/>
      <w:r w:rsidRPr="00040AD1">
        <w:rPr>
          <w:rFonts w:ascii="Times New Roman" w:hAnsi="Times New Roman" w:cs="Times New Roman"/>
        </w:rPr>
        <w:t>dewma</w:t>
      </w:r>
      <w:proofErr w:type="spellEnd"/>
      <w:r w:rsidRPr="00040AD1">
        <w:rPr>
          <w:rFonts w:ascii="Times New Roman" w:hAnsi="Times New Roman" w:cs="Times New Roman"/>
        </w:rPr>
        <w:t xml:space="preserve">_* variables for values where </w:t>
      </w:r>
      <w:proofErr w:type="spellStart"/>
      <w:r w:rsidRPr="00040AD1">
        <w:rPr>
          <w:rFonts w:ascii="Times New Roman" w:hAnsi="Times New Roman" w:cs="Times New Roman"/>
        </w:rPr>
        <w:t>exc</w:t>
      </w:r>
      <w:proofErr w:type="spellEnd"/>
      <w:r w:rsidRPr="00040AD1">
        <w:rPr>
          <w:rFonts w:ascii="Times New Roman" w:hAnsi="Times New Roman" w:cs="Times New Roman"/>
        </w:rPr>
        <w:t xml:space="preserve">_*==0 or </w:t>
      </w:r>
      <w:proofErr w:type="spellStart"/>
      <w:r w:rsidRPr="00040AD1">
        <w:rPr>
          <w:rFonts w:ascii="Times New Roman" w:hAnsi="Times New Roman" w:cs="Times New Roman"/>
        </w:rPr>
        <w:t>exc</w:t>
      </w:r>
      <w:proofErr w:type="spellEnd"/>
      <w:r w:rsidRPr="00040AD1">
        <w:rPr>
          <w:rFonts w:ascii="Times New Roman" w:hAnsi="Times New Roman" w:cs="Times New Roman"/>
        </w:rPr>
        <w:t>_*==2</w:t>
      </w:r>
    </w:p>
    <w:p w14:paraId="2AFAAA87" w14:textId="0BCB8A3E" w:rsidR="00813339" w:rsidRPr="00040AD1" w:rsidRDefault="0014278A" w:rsidP="00DB3940">
      <w:pPr>
        <w:pStyle w:val="ListParagraph"/>
        <w:numPr>
          <w:ilvl w:val="1"/>
          <w:numId w:val="33"/>
        </w:numPr>
        <w:rPr>
          <w:rFonts w:ascii="Times New Roman" w:hAnsi="Times New Roman" w:cs="Times New Roman"/>
        </w:rPr>
      </w:pPr>
      <w:r w:rsidRPr="00040AD1">
        <w:rPr>
          <w:rFonts w:ascii="Times New Roman" w:hAnsi="Times New Roman" w:cs="Times New Roman"/>
        </w:rPr>
        <w:t xml:space="preserve">Identify all values that meet </w:t>
      </w:r>
      <w:r w:rsidRPr="005B74BC">
        <w:rPr>
          <w:rFonts w:ascii="Times New Roman" w:hAnsi="Times New Roman" w:cs="Times New Roman"/>
          <w:u w:val="single"/>
        </w:rPr>
        <w:t>all</w:t>
      </w:r>
      <w:r w:rsidRPr="00040AD1">
        <w:rPr>
          <w:rFonts w:ascii="Times New Roman" w:hAnsi="Times New Roman" w:cs="Times New Roman"/>
        </w:rPr>
        <w:t xml:space="preserve"> of the following criteria as potential exclusions:</w:t>
      </w:r>
    </w:p>
    <w:p w14:paraId="36A6CDD2" w14:textId="352FDD7F" w:rsidR="0014278A" w:rsidRPr="00040AD1" w:rsidRDefault="0014278A" w:rsidP="00DB3940">
      <w:pPr>
        <w:pStyle w:val="ListParagraph"/>
        <w:numPr>
          <w:ilvl w:val="2"/>
          <w:numId w:val="33"/>
        </w:numPr>
        <w:rPr>
          <w:rFonts w:ascii="Times New Roman" w:hAnsi="Times New Roman" w:cs="Times New Roman"/>
        </w:rPr>
      </w:pPr>
      <w:r w:rsidRPr="00040AD1">
        <w:rPr>
          <w:rFonts w:ascii="Times New Roman" w:hAnsi="Times New Roman" w:cs="Times New Roman"/>
        </w:rPr>
        <w:t>There are 3 or more measurements for that subject and parameter</w:t>
      </w:r>
    </w:p>
    <w:p w14:paraId="1A832BB1" w14:textId="43300B78" w:rsidR="0014278A" w:rsidRPr="00040AD1" w:rsidRDefault="0014278A" w:rsidP="00DB3940">
      <w:pPr>
        <w:pStyle w:val="ListParagraph"/>
        <w:numPr>
          <w:ilvl w:val="2"/>
          <w:numId w:val="33"/>
        </w:numPr>
        <w:rPr>
          <w:rFonts w:ascii="Times New Roman" w:hAnsi="Times New Roman" w:cs="Times New Roman"/>
        </w:rPr>
      </w:pPr>
      <w:r w:rsidRPr="00040AD1">
        <w:rPr>
          <w:rFonts w:ascii="Times New Roman" w:hAnsi="Times New Roman" w:cs="Times New Roman"/>
        </w:rPr>
        <w:t>(</w:t>
      </w:r>
      <w:proofErr w:type="spellStart"/>
      <w:proofErr w:type="gramStart"/>
      <w:r w:rsidRPr="00040AD1">
        <w:rPr>
          <w:rFonts w:ascii="Times New Roman" w:hAnsi="Times New Roman" w:cs="Times New Roman"/>
        </w:rPr>
        <w:t>dewma</w:t>
      </w:r>
      <w:proofErr w:type="spellEnd"/>
      <w:proofErr w:type="gramEnd"/>
      <w:r w:rsidRPr="00040AD1">
        <w:rPr>
          <w:rFonts w:ascii="Times New Roman" w:hAnsi="Times New Roman" w:cs="Times New Roman"/>
        </w:rPr>
        <w:t xml:space="preserve">_*&gt;3.5 &amp; </w:t>
      </w:r>
      <w:proofErr w:type="spellStart"/>
      <w:r w:rsidRPr="00040AD1">
        <w:rPr>
          <w:rFonts w:ascii="Times New Roman" w:hAnsi="Times New Roman" w:cs="Times New Roman"/>
        </w:rPr>
        <w:t>dewma</w:t>
      </w:r>
      <w:proofErr w:type="spellEnd"/>
      <w:r w:rsidRPr="00040AD1">
        <w:rPr>
          <w:rFonts w:ascii="Times New Roman" w:hAnsi="Times New Roman" w:cs="Times New Roman"/>
        </w:rPr>
        <w:t>_*_</w:t>
      </w:r>
      <w:proofErr w:type="spellStart"/>
      <w:r w:rsidRPr="00040AD1">
        <w:rPr>
          <w:rFonts w:ascii="Times New Roman" w:hAnsi="Times New Roman" w:cs="Times New Roman"/>
        </w:rPr>
        <w:t>bef</w:t>
      </w:r>
      <w:proofErr w:type="spellEnd"/>
      <w:r w:rsidRPr="00040AD1">
        <w:rPr>
          <w:rFonts w:ascii="Times New Roman" w:hAnsi="Times New Roman" w:cs="Times New Roman"/>
        </w:rPr>
        <w:t xml:space="preserve">&gt;3 &amp; </w:t>
      </w:r>
      <w:proofErr w:type="spellStart"/>
      <w:r w:rsidRPr="00040AD1">
        <w:rPr>
          <w:rFonts w:ascii="Times New Roman" w:hAnsi="Times New Roman" w:cs="Times New Roman"/>
        </w:rPr>
        <w:t>dewma</w:t>
      </w:r>
      <w:proofErr w:type="spellEnd"/>
      <w:r w:rsidRPr="00040AD1">
        <w:rPr>
          <w:rFonts w:ascii="Times New Roman" w:hAnsi="Times New Roman" w:cs="Times New Roman"/>
        </w:rPr>
        <w:t>_*_aft&gt;3 &amp; tbc*</w:t>
      </w:r>
      <w:proofErr w:type="spellStart"/>
      <w:r w:rsidRPr="00040AD1">
        <w:rPr>
          <w:rFonts w:ascii="Times New Roman" w:hAnsi="Times New Roman" w:cs="Times New Roman"/>
        </w:rPr>
        <w:t>sd</w:t>
      </w:r>
      <w:proofErr w:type="spellEnd"/>
      <w:r w:rsidRPr="00040AD1">
        <w:rPr>
          <w:rFonts w:ascii="Times New Roman" w:hAnsi="Times New Roman" w:cs="Times New Roman"/>
        </w:rPr>
        <w:t xml:space="preserve">&gt;3.5) </w:t>
      </w:r>
      <w:r w:rsidRPr="00040AD1">
        <w:rPr>
          <w:rFonts w:ascii="Times New Roman" w:hAnsi="Times New Roman" w:cs="Times New Roman"/>
          <w:b/>
          <w:u w:val="single"/>
        </w:rPr>
        <w:t>OR</w:t>
      </w:r>
      <w:r w:rsidRPr="00040AD1">
        <w:rPr>
          <w:rFonts w:ascii="Times New Roman" w:hAnsi="Times New Roman" w:cs="Times New Roman"/>
        </w:rPr>
        <w:t xml:space="preserve"> (</w:t>
      </w:r>
      <w:proofErr w:type="spellStart"/>
      <w:r w:rsidRPr="00040AD1">
        <w:rPr>
          <w:rFonts w:ascii="Times New Roman" w:hAnsi="Times New Roman" w:cs="Times New Roman"/>
        </w:rPr>
        <w:t>dewma</w:t>
      </w:r>
      <w:proofErr w:type="spellEnd"/>
      <w:r w:rsidRPr="00040AD1">
        <w:rPr>
          <w:rFonts w:ascii="Times New Roman" w:hAnsi="Times New Roman" w:cs="Times New Roman"/>
        </w:rPr>
        <w:t xml:space="preserve">_*&lt;-3.5 &amp; </w:t>
      </w:r>
      <w:proofErr w:type="spellStart"/>
      <w:r w:rsidRPr="00040AD1">
        <w:rPr>
          <w:rFonts w:ascii="Times New Roman" w:hAnsi="Times New Roman" w:cs="Times New Roman"/>
        </w:rPr>
        <w:t>dewma</w:t>
      </w:r>
      <w:proofErr w:type="spellEnd"/>
      <w:r w:rsidRPr="00040AD1">
        <w:rPr>
          <w:rFonts w:ascii="Times New Roman" w:hAnsi="Times New Roman" w:cs="Times New Roman"/>
        </w:rPr>
        <w:t>_*_</w:t>
      </w:r>
      <w:proofErr w:type="spellStart"/>
      <w:r w:rsidRPr="00040AD1">
        <w:rPr>
          <w:rFonts w:ascii="Times New Roman" w:hAnsi="Times New Roman" w:cs="Times New Roman"/>
        </w:rPr>
        <w:t>bef</w:t>
      </w:r>
      <w:proofErr w:type="spellEnd"/>
      <w:r w:rsidRPr="00040AD1">
        <w:rPr>
          <w:rFonts w:ascii="Times New Roman" w:hAnsi="Times New Roman" w:cs="Times New Roman"/>
        </w:rPr>
        <w:t xml:space="preserve">&lt;-3 &amp; d &amp; </w:t>
      </w:r>
      <w:proofErr w:type="spellStart"/>
      <w:r w:rsidRPr="00040AD1">
        <w:rPr>
          <w:rFonts w:ascii="Times New Roman" w:hAnsi="Times New Roman" w:cs="Times New Roman"/>
        </w:rPr>
        <w:t>dewma</w:t>
      </w:r>
      <w:proofErr w:type="spellEnd"/>
      <w:r w:rsidRPr="00040AD1">
        <w:rPr>
          <w:rFonts w:ascii="Times New Roman" w:hAnsi="Times New Roman" w:cs="Times New Roman"/>
        </w:rPr>
        <w:t>_*_aft&lt;-3 &amp; tbc*</w:t>
      </w:r>
      <w:proofErr w:type="spellStart"/>
      <w:r w:rsidRPr="00040AD1">
        <w:rPr>
          <w:rFonts w:ascii="Times New Roman" w:hAnsi="Times New Roman" w:cs="Times New Roman"/>
        </w:rPr>
        <w:t>sd</w:t>
      </w:r>
      <w:proofErr w:type="spellEnd"/>
      <w:r w:rsidRPr="00040AD1">
        <w:rPr>
          <w:rFonts w:ascii="Times New Roman" w:hAnsi="Times New Roman" w:cs="Times New Roman"/>
        </w:rPr>
        <w:t>&lt;-3.5)</w:t>
      </w:r>
    </w:p>
    <w:p w14:paraId="6C4ABC32" w14:textId="0A22B1B8" w:rsidR="00145C49" w:rsidRPr="00040AD1" w:rsidRDefault="00145C49" w:rsidP="00DB3940">
      <w:pPr>
        <w:pStyle w:val="ListParagraph"/>
        <w:numPr>
          <w:ilvl w:val="2"/>
          <w:numId w:val="33"/>
        </w:numPr>
        <w:rPr>
          <w:rFonts w:ascii="Times New Roman" w:hAnsi="Times New Roman" w:cs="Times New Roman"/>
        </w:rPr>
      </w:pPr>
      <w:proofErr w:type="spellStart"/>
      <w:r w:rsidRPr="00040AD1">
        <w:rPr>
          <w:rFonts w:ascii="Times New Roman" w:hAnsi="Times New Roman" w:cs="Times New Roman"/>
        </w:rPr>
        <w:t>exc</w:t>
      </w:r>
      <w:proofErr w:type="spellEnd"/>
      <w:r w:rsidRPr="00040AD1">
        <w:rPr>
          <w:rFonts w:ascii="Times New Roman" w:hAnsi="Times New Roman" w:cs="Times New Roman"/>
        </w:rPr>
        <w:t>_*==0</w:t>
      </w:r>
    </w:p>
    <w:p w14:paraId="42790335" w14:textId="55D657EA" w:rsidR="0014278A" w:rsidRPr="00040AD1" w:rsidRDefault="0014278A" w:rsidP="00DB3940">
      <w:pPr>
        <w:pStyle w:val="ListParagraph"/>
        <w:numPr>
          <w:ilvl w:val="1"/>
          <w:numId w:val="33"/>
        </w:numPr>
        <w:rPr>
          <w:rFonts w:ascii="Times New Roman" w:hAnsi="Times New Roman" w:cs="Times New Roman"/>
        </w:rPr>
      </w:pPr>
      <w:r w:rsidRPr="00040AD1">
        <w:rPr>
          <w:rFonts w:ascii="Times New Roman" w:hAnsi="Times New Roman" w:cs="Times New Roman"/>
        </w:rPr>
        <w:t>If there is only one potentia</w:t>
      </w:r>
      <w:r w:rsidR="00166674" w:rsidRPr="00040AD1">
        <w:rPr>
          <w:rFonts w:ascii="Times New Roman" w:hAnsi="Times New Roman" w:cs="Times New Roman"/>
        </w:rPr>
        <w:t>l exclusion identified in step 11c</w:t>
      </w:r>
      <w:r w:rsidRPr="00040AD1">
        <w:rPr>
          <w:rFonts w:ascii="Times New Roman" w:hAnsi="Times New Roman" w:cs="Times New Roman"/>
        </w:rPr>
        <w:t xml:space="preserve"> for a subject and parameter, replace </w:t>
      </w:r>
      <w:proofErr w:type="spellStart"/>
      <w:r w:rsidRPr="00040AD1">
        <w:rPr>
          <w:rFonts w:ascii="Times New Roman" w:hAnsi="Times New Roman" w:cs="Times New Roman"/>
        </w:rPr>
        <w:t>exc</w:t>
      </w:r>
      <w:proofErr w:type="spellEnd"/>
      <w:r w:rsidRPr="00040AD1">
        <w:rPr>
          <w:rFonts w:ascii="Times New Roman" w:hAnsi="Times New Roman" w:cs="Times New Roman"/>
        </w:rPr>
        <w:t>_*=5 for that value</w:t>
      </w:r>
    </w:p>
    <w:p w14:paraId="00B1B24E" w14:textId="35946EB2" w:rsidR="0014278A" w:rsidRPr="00040AD1" w:rsidRDefault="0014278A" w:rsidP="00DB3940">
      <w:pPr>
        <w:pStyle w:val="ListParagraph"/>
        <w:numPr>
          <w:ilvl w:val="1"/>
          <w:numId w:val="33"/>
        </w:numPr>
        <w:rPr>
          <w:rFonts w:ascii="Times New Roman" w:hAnsi="Times New Roman" w:cs="Times New Roman"/>
        </w:rPr>
      </w:pPr>
      <w:r w:rsidRPr="00040AD1">
        <w:rPr>
          <w:rFonts w:ascii="Times New Roman" w:hAnsi="Times New Roman" w:cs="Times New Roman"/>
        </w:rPr>
        <w:t>If there is more than one potentia</w:t>
      </w:r>
      <w:r w:rsidR="00166674" w:rsidRPr="00040AD1">
        <w:rPr>
          <w:rFonts w:ascii="Times New Roman" w:hAnsi="Times New Roman" w:cs="Times New Roman"/>
        </w:rPr>
        <w:t>l exclusion identified in step 11c</w:t>
      </w:r>
      <w:r w:rsidRPr="00040AD1">
        <w:rPr>
          <w:rFonts w:ascii="Times New Roman" w:hAnsi="Times New Roman" w:cs="Times New Roman"/>
        </w:rPr>
        <w:t xml:space="preserve"> for a subject and parameter, calculate </w:t>
      </w:r>
      <w:proofErr w:type="spellStart"/>
      <w:r w:rsidRPr="00040AD1">
        <w:rPr>
          <w:rFonts w:ascii="Times New Roman" w:hAnsi="Times New Roman" w:cs="Times New Roman"/>
        </w:rPr>
        <w:t>abssum</w:t>
      </w:r>
      <w:proofErr w:type="spellEnd"/>
      <w:r w:rsidRPr="00040AD1">
        <w:rPr>
          <w:rFonts w:ascii="Times New Roman" w:hAnsi="Times New Roman" w:cs="Times New Roman"/>
        </w:rPr>
        <w:t>_*=|tbc*</w:t>
      </w:r>
      <w:proofErr w:type="spellStart"/>
      <w:r w:rsidRPr="00040AD1">
        <w:rPr>
          <w:rFonts w:ascii="Times New Roman" w:hAnsi="Times New Roman" w:cs="Times New Roman"/>
        </w:rPr>
        <w:t>sd+dewma</w:t>
      </w:r>
      <w:proofErr w:type="spellEnd"/>
      <w:r w:rsidRPr="00040AD1">
        <w:rPr>
          <w:rFonts w:ascii="Times New Roman" w:hAnsi="Times New Roman" w:cs="Times New Roman"/>
        </w:rPr>
        <w:t>_*|</w:t>
      </w:r>
      <w:r w:rsidR="00145C49" w:rsidRPr="00040AD1">
        <w:rPr>
          <w:rFonts w:ascii="Times New Roman" w:hAnsi="Times New Roman" w:cs="Times New Roman"/>
        </w:rPr>
        <w:t xml:space="preserve"> for each exclusion and replace </w:t>
      </w:r>
      <w:proofErr w:type="spellStart"/>
      <w:r w:rsidR="00145C49" w:rsidRPr="00040AD1">
        <w:rPr>
          <w:rFonts w:ascii="Times New Roman" w:hAnsi="Times New Roman" w:cs="Times New Roman"/>
        </w:rPr>
        <w:t>exc</w:t>
      </w:r>
      <w:proofErr w:type="spellEnd"/>
      <w:r w:rsidR="00145C49" w:rsidRPr="00040AD1">
        <w:rPr>
          <w:rFonts w:ascii="Times New Roman" w:hAnsi="Times New Roman" w:cs="Times New Roman"/>
        </w:rPr>
        <w:t xml:space="preserve">_*=5 for the value with the highest </w:t>
      </w:r>
      <w:proofErr w:type="spellStart"/>
      <w:r w:rsidR="00145C49" w:rsidRPr="00040AD1">
        <w:rPr>
          <w:rFonts w:ascii="Times New Roman" w:hAnsi="Times New Roman" w:cs="Times New Roman"/>
        </w:rPr>
        <w:t>abssum</w:t>
      </w:r>
      <w:proofErr w:type="spellEnd"/>
      <w:r w:rsidR="00145C49" w:rsidRPr="00040AD1">
        <w:rPr>
          <w:rFonts w:ascii="Times New Roman" w:hAnsi="Times New Roman" w:cs="Times New Roman"/>
        </w:rPr>
        <w:t>_*</w:t>
      </w:r>
    </w:p>
    <w:p w14:paraId="069AE00A" w14:textId="77777777" w:rsidR="00453C21" w:rsidRDefault="00145C49" w:rsidP="00DB3940">
      <w:pPr>
        <w:pStyle w:val="ListParagraph"/>
        <w:numPr>
          <w:ilvl w:val="1"/>
          <w:numId w:val="33"/>
        </w:numPr>
        <w:rPr>
          <w:rFonts w:ascii="Times New Roman" w:hAnsi="Times New Roman" w:cs="Times New Roman"/>
        </w:rPr>
      </w:pPr>
      <w:r w:rsidRPr="00040AD1">
        <w:rPr>
          <w:rFonts w:ascii="Times New Roman" w:hAnsi="Times New Roman" w:cs="Times New Roman"/>
        </w:rPr>
        <w:t>For subjects</w:t>
      </w:r>
      <w:r w:rsidR="00453C21">
        <w:rPr>
          <w:rFonts w:ascii="Times New Roman" w:hAnsi="Times New Roman" w:cs="Times New Roman"/>
        </w:rPr>
        <w:t>/parameters with only 2 values</w:t>
      </w:r>
    </w:p>
    <w:p w14:paraId="2A1D7041" w14:textId="65F43D6B" w:rsidR="00145C49" w:rsidRPr="00040AD1" w:rsidRDefault="00453C21" w:rsidP="00453C21">
      <w:pPr>
        <w:pStyle w:val="ListParagraph"/>
        <w:numPr>
          <w:ilvl w:val="2"/>
          <w:numId w:val="33"/>
        </w:numPr>
        <w:rPr>
          <w:rFonts w:ascii="Times New Roman" w:hAnsi="Times New Roman" w:cs="Times New Roman"/>
        </w:rPr>
      </w:pPr>
      <w:r>
        <w:rPr>
          <w:rFonts w:ascii="Times New Roman" w:hAnsi="Times New Roman" w:cs="Times New Roman"/>
        </w:rPr>
        <w:t>C</w:t>
      </w:r>
      <w:r w:rsidR="00145C49" w:rsidRPr="00040AD1">
        <w:rPr>
          <w:rFonts w:ascii="Times New Roman" w:hAnsi="Times New Roman" w:cs="Times New Roman"/>
        </w:rPr>
        <w:t xml:space="preserve">alculate </w:t>
      </w:r>
      <w:proofErr w:type="spellStart"/>
      <w:r w:rsidR="00145C49" w:rsidRPr="00040AD1">
        <w:rPr>
          <w:rFonts w:ascii="Times New Roman" w:hAnsi="Times New Roman" w:cs="Times New Roman"/>
        </w:rPr>
        <w:t>abstbc</w:t>
      </w:r>
      <w:proofErr w:type="spellEnd"/>
      <w:r w:rsidR="00145C49" w:rsidRPr="00040AD1">
        <w:rPr>
          <w:rFonts w:ascii="Times New Roman" w:hAnsi="Times New Roman" w:cs="Times New Roman"/>
        </w:rPr>
        <w:t>*</w:t>
      </w:r>
      <w:proofErr w:type="spellStart"/>
      <w:r w:rsidR="00145C49" w:rsidRPr="00040AD1">
        <w:rPr>
          <w:rFonts w:ascii="Times New Roman" w:hAnsi="Times New Roman" w:cs="Times New Roman"/>
        </w:rPr>
        <w:t>sd</w:t>
      </w:r>
      <w:proofErr w:type="spellEnd"/>
      <w:r w:rsidR="00145C49" w:rsidRPr="00040AD1">
        <w:rPr>
          <w:rFonts w:ascii="Times New Roman" w:hAnsi="Times New Roman" w:cs="Times New Roman"/>
        </w:rPr>
        <w:t>=|tbc*</w:t>
      </w:r>
      <w:proofErr w:type="spellStart"/>
      <w:r w:rsidR="00145C49" w:rsidRPr="00040AD1">
        <w:rPr>
          <w:rFonts w:ascii="Times New Roman" w:hAnsi="Times New Roman" w:cs="Times New Roman"/>
        </w:rPr>
        <w:t>sd</w:t>
      </w:r>
      <w:proofErr w:type="spellEnd"/>
      <w:r w:rsidR="00145C49" w:rsidRPr="00040AD1">
        <w:rPr>
          <w:rFonts w:ascii="Times New Roman" w:hAnsi="Times New Roman" w:cs="Times New Roman"/>
        </w:rPr>
        <w:t>|</w:t>
      </w:r>
    </w:p>
    <w:p w14:paraId="0771FA1B" w14:textId="51556007" w:rsidR="00145C49" w:rsidRPr="00040AD1" w:rsidRDefault="00145C49" w:rsidP="00453C21">
      <w:pPr>
        <w:pStyle w:val="ListParagraph"/>
        <w:numPr>
          <w:ilvl w:val="2"/>
          <w:numId w:val="33"/>
        </w:numPr>
        <w:rPr>
          <w:rFonts w:ascii="Times New Roman" w:hAnsi="Times New Roman" w:cs="Times New Roman"/>
        </w:rPr>
      </w:pPr>
      <w:r w:rsidRPr="00040AD1">
        <w:rPr>
          <w:rFonts w:ascii="Times New Roman" w:hAnsi="Times New Roman" w:cs="Times New Roman"/>
        </w:rPr>
        <w:t xml:space="preserve">Replace </w:t>
      </w:r>
      <w:proofErr w:type="spellStart"/>
      <w:r w:rsidRPr="00040AD1">
        <w:rPr>
          <w:rFonts w:ascii="Times New Roman" w:hAnsi="Times New Roman" w:cs="Times New Roman"/>
        </w:rPr>
        <w:t>exc</w:t>
      </w:r>
      <w:proofErr w:type="spellEnd"/>
      <w:r w:rsidRPr="00040AD1">
        <w:rPr>
          <w:rFonts w:ascii="Times New Roman" w:hAnsi="Times New Roman" w:cs="Times New Roman"/>
        </w:rPr>
        <w:t xml:space="preserve">_*=6 for values that meet </w:t>
      </w:r>
      <w:r w:rsidRPr="005B74BC">
        <w:rPr>
          <w:rFonts w:ascii="Times New Roman" w:hAnsi="Times New Roman" w:cs="Times New Roman"/>
          <w:u w:val="single"/>
        </w:rPr>
        <w:t>all</w:t>
      </w:r>
      <w:r w:rsidRPr="00040AD1">
        <w:rPr>
          <w:rFonts w:ascii="Times New Roman" w:hAnsi="Times New Roman" w:cs="Times New Roman"/>
        </w:rPr>
        <w:t xml:space="preserve"> of the following criteria</w:t>
      </w:r>
    </w:p>
    <w:p w14:paraId="7D2D63AA" w14:textId="01B3409B" w:rsidR="00145C49" w:rsidRPr="00040AD1" w:rsidRDefault="00145C49" w:rsidP="00453C21">
      <w:pPr>
        <w:pStyle w:val="ListParagraph"/>
        <w:numPr>
          <w:ilvl w:val="3"/>
          <w:numId w:val="33"/>
        </w:numPr>
        <w:rPr>
          <w:rFonts w:ascii="Times New Roman" w:hAnsi="Times New Roman" w:cs="Times New Roman"/>
        </w:rPr>
      </w:pPr>
      <w:r w:rsidRPr="00040AD1">
        <w:rPr>
          <w:rFonts w:ascii="Times New Roman" w:hAnsi="Times New Roman" w:cs="Times New Roman"/>
        </w:rPr>
        <w:t>There are 2 measurements for that subject and parameter</w:t>
      </w:r>
    </w:p>
    <w:p w14:paraId="57074ACA" w14:textId="77777777" w:rsidR="00145C49" w:rsidRPr="00040AD1" w:rsidRDefault="00145C49" w:rsidP="00453C21">
      <w:pPr>
        <w:pStyle w:val="ListParagraph"/>
        <w:numPr>
          <w:ilvl w:val="3"/>
          <w:numId w:val="33"/>
        </w:numPr>
        <w:rPr>
          <w:rFonts w:ascii="Times New Roman" w:hAnsi="Times New Roman" w:cs="Times New Roman"/>
        </w:rPr>
      </w:pPr>
      <w:r w:rsidRPr="00040AD1">
        <w:rPr>
          <w:rFonts w:ascii="Times New Roman" w:hAnsi="Times New Roman" w:cs="Times New Roman"/>
        </w:rPr>
        <w:t>(</w:t>
      </w:r>
      <w:proofErr w:type="spellStart"/>
      <w:proofErr w:type="gramStart"/>
      <w:r w:rsidRPr="00040AD1">
        <w:rPr>
          <w:rFonts w:ascii="Times New Roman" w:hAnsi="Times New Roman" w:cs="Times New Roman"/>
        </w:rPr>
        <w:t>dewma</w:t>
      </w:r>
      <w:proofErr w:type="spellEnd"/>
      <w:proofErr w:type="gramEnd"/>
      <w:r w:rsidRPr="00040AD1">
        <w:rPr>
          <w:rFonts w:ascii="Times New Roman" w:hAnsi="Times New Roman" w:cs="Times New Roman"/>
        </w:rPr>
        <w:t>_*&gt;3.5 &amp; tbc*</w:t>
      </w:r>
      <w:proofErr w:type="spellStart"/>
      <w:r w:rsidRPr="00040AD1">
        <w:rPr>
          <w:rFonts w:ascii="Times New Roman" w:hAnsi="Times New Roman" w:cs="Times New Roman"/>
        </w:rPr>
        <w:t>sd</w:t>
      </w:r>
      <w:proofErr w:type="spellEnd"/>
      <w:r w:rsidRPr="00040AD1">
        <w:rPr>
          <w:rFonts w:ascii="Times New Roman" w:hAnsi="Times New Roman" w:cs="Times New Roman"/>
        </w:rPr>
        <w:t>&gt;3.5) OR (</w:t>
      </w:r>
      <w:proofErr w:type="spellStart"/>
      <w:r w:rsidRPr="00040AD1">
        <w:rPr>
          <w:rFonts w:ascii="Times New Roman" w:hAnsi="Times New Roman" w:cs="Times New Roman"/>
        </w:rPr>
        <w:t>dewma</w:t>
      </w:r>
      <w:proofErr w:type="spellEnd"/>
      <w:r w:rsidRPr="00040AD1">
        <w:rPr>
          <w:rFonts w:ascii="Times New Roman" w:hAnsi="Times New Roman" w:cs="Times New Roman"/>
        </w:rPr>
        <w:t>_*&lt;-3.5 &amp; tbc*</w:t>
      </w:r>
      <w:proofErr w:type="spellStart"/>
      <w:r w:rsidRPr="00040AD1">
        <w:rPr>
          <w:rFonts w:ascii="Times New Roman" w:hAnsi="Times New Roman" w:cs="Times New Roman"/>
        </w:rPr>
        <w:t>sd</w:t>
      </w:r>
      <w:proofErr w:type="spellEnd"/>
      <w:r w:rsidRPr="00040AD1">
        <w:rPr>
          <w:rFonts w:ascii="Times New Roman" w:hAnsi="Times New Roman" w:cs="Times New Roman"/>
        </w:rPr>
        <w:t>&lt;-3.5)</w:t>
      </w:r>
    </w:p>
    <w:p w14:paraId="790D2556" w14:textId="1868AEE5" w:rsidR="000B0567" w:rsidRPr="0009793E" w:rsidRDefault="00145C49" w:rsidP="00453C21">
      <w:pPr>
        <w:pStyle w:val="ListParagraph"/>
        <w:numPr>
          <w:ilvl w:val="3"/>
          <w:numId w:val="33"/>
        </w:numPr>
        <w:rPr>
          <w:rFonts w:ascii="Times New Roman" w:hAnsi="Times New Roman" w:cs="Times New Roman"/>
        </w:rPr>
      </w:pPr>
      <w:r w:rsidRPr="00040AD1">
        <w:rPr>
          <w:rFonts w:ascii="Times New Roman" w:hAnsi="Times New Roman" w:cs="Times New Roman"/>
        </w:rPr>
        <w:t xml:space="preserve">If there are 2 measurements for a subject/parameter that meet criteria ii, only replace </w:t>
      </w:r>
      <w:proofErr w:type="spellStart"/>
      <w:r w:rsidRPr="00040AD1">
        <w:rPr>
          <w:rFonts w:ascii="Times New Roman" w:hAnsi="Times New Roman" w:cs="Times New Roman"/>
        </w:rPr>
        <w:t>exc</w:t>
      </w:r>
      <w:proofErr w:type="spellEnd"/>
      <w:r w:rsidRPr="00040AD1">
        <w:rPr>
          <w:rFonts w:ascii="Times New Roman" w:hAnsi="Times New Roman" w:cs="Times New Roman"/>
        </w:rPr>
        <w:t xml:space="preserve">_*=6 for the value with the larger </w:t>
      </w:r>
      <w:proofErr w:type="spellStart"/>
      <w:r w:rsidRPr="00040AD1">
        <w:rPr>
          <w:rFonts w:ascii="Times New Roman" w:hAnsi="Times New Roman" w:cs="Times New Roman"/>
        </w:rPr>
        <w:t>abstbc</w:t>
      </w:r>
      <w:proofErr w:type="spellEnd"/>
      <w:r w:rsidRPr="00040AD1">
        <w:rPr>
          <w:rFonts w:ascii="Times New Roman" w:hAnsi="Times New Roman" w:cs="Times New Roman"/>
        </w:rPr>
        <w:t>*sd</w:t>
      </w:r>
      <w:r w:rsidR="00F02837">
        <w:rPr>
          <w:rFonts w:ascii="Times New Roman" w:hAnsi="Times New Roman" w:cs="Times New Roman"/>
        </w:rPr>
        <w:t>.</w:t>
      </w:r>
    </w:p>
    <w:p w14:paraId="0CE4DF21" w14:textId="1974BC1E" w:rsidR="000B0567" w:rsidRDefault="000B0567" w:rsidP="00DB3940">
      <w:pPr>
        <w:pStyle w:val="ListParagraph"/>
        <w:numPr>
          <w:ilvl w:val="1"/>
          <w:numId w:val="33"/>
        </w:numPr>
        <w:rPr>
          <w:rFonts w:ascii="Times New Roman" w:hAnsi="Times New Roman" w:cs="Times New Roman"/>
        </w:rPr>
      </w:pPr>
      <w:r>
        <w:rPr>
          <w:rFonts w:ascii="Times New Roman" w:hAnsi="Times New Roman" w:cs="Times New Roman"/>
        </w:rPr>
        <w:t>Recalculate temporary duplicates as in step 5</w:t>
      </w:r>
    </w:p>
    <w:p w14:paraId="5351BC57" w14:textId="0E6883A3" w:rsidR="00145C49" w:rsidRPr="00040AD1" w:rsidRDefault="00145C49" w:rsidP="00DB3940">
      <w:pPr>
        <w:pStyle w:val="ListParagraph"/>
        <w:numPr>
          <w:ilvl w:val="1"/>
          <w:numId w:val="33"/>
        </w:numPr>
        <w:rPr>
          <w:rFonts w:ascii="Times New Roman" w:hAnsi="Times New Roman" w:cs="Times New Roman"/>
        </w:rPr>
      </w:pPr>
      <w:r w:rsidRPr="00040AD1">
        <w:rPr>
          <w:rFonts w:ascii="Times New Roman" w:hAnsi="Times New Roman" w:cs="Times New Roman"/>
        </w:rPr>
        <w:t>If there was at least one subject who had a potential</w:t>
      </w:r>
      <w:r w:rsidR="00D4399C" w:rsidRPr="00040AD1">
        <w:rPr>
          <w:rFonts w:ascii="Times New Roman" w:hAnsi="Times New Roman" w:cs="Times New Roman"/>
        </w:rPr>
        <w:t xml:space="preserve"> exclusion identified in step 11c, repeat steps 11b-11g</w:t>
      </w:r>
      <w:r w:rsidRPr="00040AD1">
        <w:rPr>
          <w:rFonts w:ascii="Times New Roman" w:hAnsi="Times New Roman" w:cs="Times New Roman"/>
        </w:rPr>
        <w:t>. If there were no subjects with potential e</w:t>
      </w:r>
      <w:r w:rsidR="00D4399C" w:rsidRPr="00040AD1">
        <w:rPr>
          <w:rFonts w:ascii="Times New Roman" w:hAnsi="Times New Roman" w:cs="Times New Roman"/>
        </w:rPr>
        <w:t>xclusions identified in step 11c, move on to step 12</w:t>
      </w:r>
      <w:r w:rsidRPr="00040AD1">
        <w:rPr>
          <w:rFonts w:ascii="Times New Roman" w:hAnsi="Times New Roman" w:cs="Times New Roman"/>
        </w:rPr>
        <w:t xml:space="preserve">. </w:t>
      </w:r>
    </w:p>
    <w:p w14:paraId="78EAF544" w14:textId="77777777" w:rsidR="00166674" w:rsidRPr="00040AD1" w:rsidRDefault="00166674" w:rsidP="000E2F78">
      <w:pPr>
        <w:ind w:left="720"/>
        <w:rPr>
          <w:rFonts w:ascii="Times New Roman" w:hAnsi="Times New Roman" w:cs="Times New Roman"/>
        </w:rPr>
      </w:pPr>
    </w:p>
    <w:p w14:paraId="0E4A2CCF" w14:textId="5C97F60B" w:rsidR="00813339" w:rsidRPr="00040AD1" w:rsidRDefault="0014694F" w:rsidP="00DB3940">
      <w:pPr>
        <w:pStyle w:val="ListParagraph"/>
        <w:numPr>
          <w:ilvl w:val="0"/>
          <w:numId w:val="33"/>
        </w:numPr>
        <w:rPr>
          <w:rFonts w:ascii="Times New Roman" w:hAnsi="Times New Roman" w:cs="Times New Roman"/>
        </w:rPr>
      </w:pPr>
      <w:r w:rsidRPr="00040AD1">
        <w:rPr>
          <w:rFonts w:ascii="Times New Roman" w:hAnsi="Times New Roman" w:cs="Times New Roman"/>
        </w:rPr>
        <w:lastRenderedPageBreak/>
        <w:t xml:space="preserve">Redo </w:t>
      </w:r>
      <w:r w:rsidRPr="00040AD1">
        <w:rPr>
          <w:rFonts w:ascii="Times New Roman" w:hAnsi="Times New Roman" w:cs="Times New Roman"/>
          <w:b/>
        </w:rPr>
        <w:t>duplicates</w:t>
      </w:r>
      <w:r w:rsidR="00C63FE8" w:rsidRPr="00040AD1">
        <w:rPr>
          <w:rFonts w:ascii="Times New Roman" w:hAnsi="Times New Roman" w:cs="Times New Roman"/>
        </w:rPr>
        <w:t xml:space="preserve"> </w:t>
      </w:r>
      <w:r w:rsidR="00293D11" w:rsidRPr="00293D11">
        <w:rPr>
          <w:rFonts w:ascii="Times New Roman" w:hAnsi="Times New Roman" w:cs="Times New Roman"/>
          <w:b/>
        </w:rPr>
        <w:t>with</w:t>
      </w:r>
      <w:r w:rsidR="00C63FE8" w:rsidRPr="00293D11">
        <w:rPr>
          <w:rFonts w:ascii="Times New Roman" w:hAnsi="Times New Roman" w:cs="Times New Roman"/>
          <w:b/>
        </w:rPr>
        <w:t xml:space="preserve"> EWMA</w:t>
      </w:r>
      <w:r w:rsidR="00C2252F" w:rsidRPr="00040AD1">
        <w:rPr>
          <w:rFonts w:ascii="Times New Roman" w:hAnsi="Times New Roman" w:cs="Times New Roman"/>
        </w:rPr>
        <w:t xml:space="preserve">. This will be the final time duplicates are done. </w:t>
      </w:r>
      <w:r w:rsidR="00CC2FE0">
        <w:rPr>
          <w:rFonts w:ascii="Times New Roman" w:hAnsi="Times New Roman" w:cs="Times New Roman"/>
        </w:rPr>
        <w:t xml:space="preserve">For some duplicates it is very difficult to tell which one is </w:t>
      </w:r>
      <w:r w:rsidR="003C683B">
        <w:rPr>
          <w:rFonts w:ascii="Times New Roman" w:hAnsi="Times New Roman" w:cs="Times New Roman"/>
        </w:rPr>
        <w:t>likely representative</w:t>
      </w:r>
      <w:r w:rsidR="00CC2FE0">
        <w:rPr>
          <w:rFonts w:ascii="Times New Roman" w:hAnsi="Times New Roman" w:cs="Times New Roman"/>
        </w:rPr>
        <w:t xml:space="preserve">. If the duplicates are very similar to each other, we will select one. If it is very difficult to tell which one is correct and the duplicates are </w:t>
      </w:r>
      <w:r w:rsidR="009A61A8">
        <w:rPr>
          <w:rFonts w:ascii="Times New Roman" w:hAnsi="Times New Roman" w:cs="Times New Roman"/>
        </w:rPr>
        <w:t>not very similar</w:t>
      </w:r>
      <w:r w:rsidR="00CC2FE0">
        <w:rPr>
          <w:rFonts w:ascii="Times New Roman" w:hAnsi="Times New Roman" w:cs="Times New Roman"/>
        </w:rPr>
        <w:t>, we will exclude all duplicates for that subject/parameter on that day</w:t>
      </w:r>
    </w:p>
    <w:p w14:paraId="6BD94E2F" w14:textId="650F9669" w:rsidR="000B7BF8" w:rsidRPr="00040AD1" w:rsidRDefault="000B7BF8" w:rsidP="00DB3940">
      <w:pPr>
        <w:pStyle w:val="ListParagraph"/>
        <w:numPr>
          <w:ilvl w:val="1"/>
          <w:numId w:val="33"/>
        </w:numPr>
        <w:rPr>
          <w:rFonts w:ascii="Times New Roman" w:hAnsi="Times New Roman" w:cs="Times New Roman"/>
        </w:rPr>
      </w:pPr>
      <w:r w:rsidRPr="00040AD1">
        <w:rPr>
          <w:rFonts w:ascii="Times New Roman" w:hAnsi="Times New Roman" w:cs="Times New Roman"/>
        </w:rPr>
        <w:t xml:space="preserve">Replace </w:t>
      </w:r>
      <w:proofErr w:type="spellStart"/>
      <w:r w:rsidRPr="00040AD1">
        <w:rPr>
          <w:rFonts w:ascii="Times New Roman" w:hAnsi="Times New Roman" w:cs="Times New Roman"/>
        </w:rPr>
        <w:t>exc</w:t>
      </w:r>
      <w:proofErr w:type="spellEnd"/>
      <w:r w:rsidRPr="00040AD1">
        <w:rPr>
          <w:rFonts w:ascii="Times New Roman" w:hAnsi="Times New Roman" w:cs="Times New Roman"/>
        </w:rPr>
        <w:t>_*=0 for all temporarily excluded duplicates (</w:t>
      </w:r>
      <w:proofErr w:type="spellStart"/>
      <w:r w:rsidRPr="00040AD1">
        <w:rPr>
          <w:rFonts w:ascii="Times New Roman" w:hAnsi="Times New Roman" w:cs="Times New Roman"/>
        </w:rPr>
        <w:t>exc</w:t>
      </w:r>
      <w:proofErr w:type="spellEnd"/>
      <w:r w:rsidRPr="00040AD1">
        <w:rPr>
          <w:rFonts w:ascii="Times New Roman" w:hAnsi="Times New Roman" w:cs="Times New Roman"/>
        </w:rPr>
        <w:t>_*==</w:t>
      </w:r>
      <w:r w:rsidR="002A2998">
        <w:rPr>
          <w:rFonts w:ascii="Times New Roman" w:hAnsi="Times New Roman" w:cs="Times New Roman"/>
        </w:rPr>
        <w:t>2</w:t>
      </w:r>
      <w:r w:rsidRPr="00040AD1">
        <w:rPr>
          <w:rFonts w:ascii="Times New Roman" w:hAnsi="Times New Roman" w:cs="Times New Roman"/>
        </w:rPr>
        <w:t>)</w:t>
      </w:r>
    </w:p>
    <w:p w14:paraId="68B48982" w14:textId="656BD112" w:rsidR="00C63FE8" w:rsidRPr="005E4021" w:rsidRDefault="0091657D" w:rsidP="00DB3940">
      <w:pPr>
        <w:pStyle w:val="ListParagraph"/>
        <w:numPr>
          <w:ilvl w:val="1"/>
          <w:numId w:val="33"/>
        </w:numPr>
        <w:rPr>
          <w:rFonts w:ascii="Times New Roman" w:hAnsi="Times New Roman" w:cs="Times New Roman"/>
        </w:rPr>
      </w:pPr>
      <w:r w:rsidRPr="005E4021">
        <w:rPr>
          <w:rFonts w:ascii="Times New Roman" w:hAnsi="Times New Roman" w:cs="Times New Roman"/>
        </w:rPr>
        <w:t>Select which duplicate to include in EWMA calculations using the same criteria as in step 5</w:t>
      </w:r>
      <w:r w:rsidR="000920A2" w:rsidRPr="005E4021">
        <w:rPr>
          <w:rFonts w:ascii="Times New Roman" w:hAnsi="Times New Roman" w:cs="Times New Roman"/>
        </w:rPr>
        <w:t>. However,</w:t>
      </w:r>
      <w:r w:rsidRPr="005E4021">
        <w:rPr>
          <w:rFonts w:ascii="Times New Roman" w:hAnsi="Times New Roman" w:cs="Times New Roman"/>
        </w:rPr>
        <w:t xml:space="preserve"> do not include values in these medians that were excluded in steps 9-11 (</w:t>
      </w:r>
      <w:proofErr w:type="spellStart"/>
      <w:r w:rsidRPr="005E4021">
        <w:rPr>
          <w:rFonts w:ascii="Times New Roman" w:hAnsi="Times New Roman" w:cs="Times New Roman"/>
        </w:rPr>
        <w:t>exc</w:t>
      </w:r>
      <w:proofErr w:type="spellEnd"/>
      <w:r w:rsidRPr="005E4021">
        <w:rPr>
          <w:rFonts w:ascii="Times New Roman" w:hAnsi="Times New Roman" w:cs="Times New Roman"/>
        </w:rPr>
        <w:t>_*=3, 4, 5 or 6)</w:t>
      </w:r>
    </w:p>
    <w:p w14:paraId="1128C610" w14:textId="3FBFDEEC" w:rsidR="00CC1D19" w:rsidRDefault="0091657D" w:rsidP="00DB3940">
      <w:pPr>
        <w:pStyle w:val="ListParagraph"/>
        <w:numPr>
          <w:ilvl w:val="2"/>
          <w:numId w:val="33"/>
        </w:numPr>
        <w:rPr>
          <w:rFonts w:ascii="Times New Roman" w:hAnsi="Times New Roman" w:cs="Times New Roman"/>
        </w:rPr>
      </w:pPr>
      <w:r w:rsidRPr="005E4021">
        <w:rPr>
          <w:rFonts w:ascii="Times New Roman" w:hAnsi="Times New Roman" w:cs="Times New Roman"/>
        </w:rPr>
        <w:t xml:space="preserve">Determine </w:t>
      </w:r>
      <w:proofErr w:type="spellStart"/>
      <w:r w:rsidRPr="005E4021">
        <w:rPr>
          <w:rFonts w:ascii="Times New Roman" w:hAnsi="Times New Roman" w:cs="Times New Roman"/>
        </w:rPr>
        <w:t>median_tbc</w:t>
      </w:r>
      <w:proofErr w:type="spellEnd"/>
      <w:r w:rsidRPr="005E4021">
        <w:rPr>
          <w:rFonts w:ascii="Times New Roman" w:hAnsi="Times New Roman" w:cs="Times New Roman"/>
        </w:rPr>
        <w:t>*</w:t>
      </w:r>
      <w:proofErr w:type="spellStart"/>
      <w:r w:rsidRPr="005E4021">
        <w:rPr>
          <w:rFonts w:ascii="Times New Roman" w:hAnsi="Times New Roman" w:cs="Times New Roman"/>
        </w:rPr>
        <w:t>sd</w:t>
      </w:r>
      <w:proofErr w:type="spellEnd"/>
      <w:r w:rsidR="0037049C">
        <w:rPr>
          <w:rFonts w:ascii="Times New Roman" w:hAnsi="Times New Roman" w:cs="Times New Roman"/>
        </w:rPr>
        <w:t xml:space="preserve"> and </w:t>
      </w:r>
      <w:proofErr w:type="spellStart"/>
      <w:r w:rsidR="0037049C">
        <w:rPr>
          <w:rFonts w:ascii="Times New Roman" w:hAnsi="Times New Roman" w:cs="Times New Roman"/>
        </w:rPr>
        <w:t>median_tbcOsd</w:t>
      </w:r>
      <w:proofErr w:type="spellEnd"/>
      <w:r w:rsidR="0037049C">
        <w:rPr>
          <w:rFonts w:ascii="Times New Roman" w:hAnsi="Times New Roman" w:cs="Times New Roman"/>
        </w:rPr>
        <w:t xml:space="preserve"> as in step 5. </w:t>
      </w:r>
      <w:r w:rsidRPr="005E4021">
        <w:rPr>
          <w:rFonts w:ascii="Times New Roman" w:hAnsi="Times New Roman" w:cs="Times New Roman"/>
        </w:rPr>
        <w:t xml:space="preserve"> </w:t>
      </w:r>
    </w:p>
    <w:p w14:paraId="79F7AC0C" w14:textId="397F2441" w:rsidR="00CC1D19" w:rsidRDefault="0091657D" w:rsidP="00DB3940">
      <w:pPr>
        <w:pStyle w:val="ListParagraph"/>
        <w:numPr>
          <w:ilvl w:val="2"/>
          <w:numId w:val="33"/>
        </w:numPr>
        <w:rPr>
          <w:rFonts w:ascii="Times New Roman" w:hAnsi="Times New Roman" w:cs="Times New Roman"/>
        </w:rPr>
      </w:pPr>
      <w:r w:rsidRPr="005E4021">
        <w:rPr>
          <w:rFonts w:ascii="Times New Roman" w:hAnsi="Times New Roman" w:cs="Times New Roman"/>
        </w:rPr>
        <w:t>For each subject/parameter with duplicates</w:t>
      </w:r>
      <w:r w:rsidR="0037049C">
        <w:rPr>
          <w:rFonts w:ascii="Times New Roman" w:hAnsi="Times New Roman" w:cs="Times New Roman"/>
        </w:rPr>
        <w:t xml:space="preserve"> and at least one non-duplicate value</w:t>
      </w:r>
      <w:r w:rsidRPr="005E4021">
        <w:rPr>
          <w:rFonts w:ascii="Times New Roman" w:hAnsi="Times New Roman" w:cs="Times New Roman"/>
        </w:rPr>
        <w:t xml:space="preserve">, select the value closest to the </w:t>
      </w:r>
      <w:proofErr w:type="spellStart"/>
      <w:r w:rsidRPr="005E4021">
        <w:rPr>
          <w:rFonts w:ascii="Times New Roman" w:hAnsi="Times New Roman" w:cs="Times New Roman"/>
        </w:rPr>
        <w:t>median_tbc</w:t>
      </w:r>
      <w:proofErr w:type="spellEnd"/>
      <w:r w:rsidRPr="005E4021">
        <w:rPr>
          <w:rFonts w:ascii="Times New Roman" w:hAnsi="Times New Roman" w:cs="Times New Roman"/>
        </w:rPr>
        <w:t>*</w:t>
      </w:r>
      <w:proofErr w:type="spellStart"/>
      <w:r w:rsidRPr="005E4021">
        <w:rPr>
          <w:rFonts w:ascii="Times New Roman" w:hAnsi="Times New Roman" w:cs="Times New Roman"/>
        </w:rPr>
        <w:t>sd</w:t>
      </w:r>
      <w:proofErr w:type="spellEnd"/>
      <w:r w:rsidRPr="005E4021">
        <w:rPr>
          <w:rFonts w:ascii="Times New Roman" w:hAnsi="Times New Roman" w:cs="Times New Roman"/>
        </w:rPr>
        <w:t xml:space="preserve"> for inclusion in EWMA calculations</w:t>
      </w:r>
      <w:r w:rsidR="0037049C">
        <w:rPr>
          <w:rFonts w:ascii="Times New Roman" w:hAnsi="Times New Roman" w:cs="Times New Roman"/>
        </w:rPr>
        <w:t xml:space="preserve">. </w:t>
      </w:r>
    </w:p>
    <w:p w14:paraId="72B45337" w14:textId="5D9E9918" w:rsidR="00C63FE8" w:rsidRPr="00040AD1" w:rsidRDefault="00C63FE8" w:rsidP="00DB3940">
      <w:pPr>
        <w:pStyle w:val="ListParagraph"/>
        <w:numPr>
          <w:ilvl w:val="1"/>
          <w:numId w:val="33"/>
        </w:numPr>
        <w:rPr>
          <w:rFonts w:ascii="Times New Roman" w:hAnsi="Times New Roman" w:cs="Times New Roman"/>
        </w:rPr>
      </w:pPr>
      <w:r w:rsidRPr="00040AD1">
        <w:rPr>
          <w:rFonts w:ascii="Times New Roman" w:hAnsi="Times New Roman" w:cs="Times New Roman"/>
        </w:rPr>
        <w:t>Calculate a EWMA step</w:t>
      </w:r>
      <w:r w:rsidR="009A61A8">
        <w:rPr>
          <w:rFonts w:ascii="Times New Roman" w:hAnsi="Times New Roman" w:cs="Times New Roman"/>
        </w:rPr>
        <w:t xml:space="preserve"> for all subjects/parameters with duplicates and at least one non-duplicate value</w:t>
      </w:r>
      <w:r w:rsidRPr="00040AD1">
        <w:rPr>
          <w:rFonts w:ascii="Times New Roman" w:hAnsi="Times New Roman" w:cs="Times New Roman"/>
        </w:rPr>
        <w:t xml:space="preserve"> with the following modifications</w:t>
      </w:r>
    </w:p>
    <w:p w14:paraId="32A4367D" w14:textId="74409356" w:rsidR="000B7BF8" w:rsidRPr="00040AD1" w:rsidRDefault="000B7BF8" w:rsidP="00DB3940">
      <w:pPr>
        <w:pStyle w:val="ListParagraph"/>
        <w:numPr>
          <w:ilvl w:val="2"/>
          <w:numId w:val="33"/>
        </w:numPr>
        <w:rPr>
          <w:rFonts w:ascii="Times New Roman" w:hAnsi="Times New Roman" w:cs="Times New Roman"/>
        </w:rPr>
      </w:pPr>
      <w:r w:rsidRPr="00040AD1">
        <w:rPr>
          <w:rFonts w:ascii="Times New Roman" w:hAnsi="Times New Roman" w:cs="Times New Roman"/>
        </w:rPr>
        <w:t xml:space="preserve">For calculating the EWMA, include only the duplicate </w:t>
      </w:r>
      <w:r w:rsidR="0091657D">
        <w:rPr>
          <w:rFonts w:ascii="Times New Roman" w:hAnsi="Times New Roman" w:cs="Times New Roman"/>
        </w:rPr>
        <w:t>selected in 12c</w:t>
      </w:r>
    </w:p>
    <w:p w14:paraId="18D2E5D0" w14:textId="5096F3AA" w:rsidR="000B7BF8" w:rsidRPr="00040AD1" w:rsidRDefault="000B7BF8" w:rsidP="00DB3940">
      <w:pPr>
        <w:pStyle w:val="ListParagraph"/>
        <w:numPr>
          <w:ilvl w:val="2"/>
          <w:numId w:val="33"/>
        </w:numPr>
        <w:rPr>
          <w:rFonts w:ascii="Times New Roman" w:hAnsi="Times New Roman" w:cs="Times New Roman"/>
        </w:rPr>
      </w:pPr>
      <w:r w:rsidRPr="00040AD1">
        <w:rPr>
          <w:rFonts w:ascii="Times New Roman" w:hAnsi="Times New Roman" w:cs="Times New Roman"/>
        </w:rPr>
        <w:t xml:space="preserve">Calculate </w:t>
      </w:r>
      <w:proofErr w:type="spellStart"/>
      <w:r w:rsidRPr="00040AD1">
        <w:rPr>
          <w:rFonts w:ascii="Times New Roman" w:hAnsi="Times New Roman" w:cs="Times New Roman"/>
        </w:rPr>
        <w:t>dewma</w:t>
      </w:r>
      <w:proofErr w:type="spellEnd"/>
      <w:r w:rsidRPr="00040AD1">
        <w:rPr>
          <w:rFonts w:ascii="Times New Roman" w:hAnsi="Times New Roman" w:cs="Times New Roman"/>
        </w:rPr>
        <w:t>_* for all values of duplicates</w:t>
      </w:r>
    </w:p>
    <w:p w14:paraId="385283CC" w14:textId="54ADA277" w:rsidR="000B7BF8" w:rsidRPr="00040AD1" w:rsidRDefault="000B7BF8" w:rsidP="00DB3940">
      <w:pPr>
        <w:pStyle w:val="ListParagraph"/>
        <w:numPr>
          <w:ilvl w:val="2"/>
          <w:numId w:val="33"/>
        </w:numPr>
        <w:rPr>
          <w:rFonts w:ascii="Times New Roman" w:hAnsi="Times New Roman" w:cs="Times New Roman"/>
        </w:rPr>
      </w:pPr>
      <w:r w:rsidRPr="00040AD1">
        <w:rPr>
          <w:rFonts w:ascii="Times New Roman" w:hAnsi="Times New Roman" w:cs="Times New Roman"/>
        </w:rPr>
        <w:t xml:space="preserve">You do not need to calculate </w:t>
      </w:r>
      <w:proofErr w:type="spellStart"/>
      <w:r w:rsidRPr="00040AD1">
        <w:rPr>
          <w:rFonts w:ascii="Times New Roman" w:hAnsi="Times New Roman" w:cs="Times New Roman"/>
        </w:rPr>
        <w:t>EWMA</w:t>
      </w:r>
      <w:r w:rsidRPr="00040AD1">
        <w:rPr>
          <w:rFonts w:ascii="Times New Roman" w:hAnsi="Times New Roman" w:cs="Times New Roman"/>
          <w:vertAlign w:val="subscript"/>
        </w:rPr>
        <w:t>bef</w:t>
      </w:r>
      <w:proofErr w:type="spellEnd"/>
      <w:r w:rsidRPr="00040AD1">
        <w:rPr>
          <w:rFonts w:ascii="Times New Roman" w:hAnsi="Times New Roman" w:cs="Times New Roman"/>
        </w:rPr>
        <w:t xml:space="preserve"> or </w:t>
      </w:r>
      <w:proofErr w:type="spellStart"/>
      <w:r w:rsidRPr="00040AD1">
        <w:rPr>
          <w:rFonts w:ascii="Times New Roman" w:hAnsi="Times New Roman" w:cs="Times New Roman"/>
        </w:rPr>
        <w:t>EWMA</w:t>
      </w:r>
      <w:r w:rsidRPr="00040AD1">
        <w:rPr>
          <w:rFonts w:ascii="Times New Roman" w:hAnsi="Times New Roman" w:cs="Times New Roman"/>
          <w:vertAlign w:val="subscript"/>
        </w:rPr>
        <w:t>aft</w:t>
      </w:r>
      <w:proofErr w:type="spellEnd"/>
      <w:r w:rsidRPr="00040AD1">
        <w:rPr>
          <w:rFonts w:ascii="Times New Roman" w:hAnsi="Times New Roman" w:cs="Times New Roman"/>
        </w:rPr>
        <w:t xml:space="preserve"> for this step</w:t>
      </w:r>
    </w:p>
    <w:p w14:paraId="1E0A2934" w14:textId="79870D84" w:rsidR="0091657D" w:rsidRDefault="000B7BF8" w:rsidP="00DB3940">
      <w:pPr>
        <w:pStyle w:val="ListParagraph"/>
        <w:numPr>
          <w:ilvl w:val="2"/>
          <w:numId w:val="33"/>
        </w:numPr>
        <w:rPr>
          <w:rFonts w:ascii="Times New Roman" w:hAnsi="Times New Roman" w:cs="Times New Roman"/>
        </w:rPr>
      </w:pPr>
      <w:r w:rsidRPr="00040AD1">
        <w:rPr>
          <w:rFonts w:ascii="Times New Roman" w:hAnsi="Times New Roman" w:cs="Times New Roman"/>
        </w:rPr>
        <w:t xml:space="preserve">Calculate </w:t>
      </w:r>
      <w:r w:rsidR="0091657D" w:rsidRPr="00317744">
        <w:rPr>
          <w:rFonts w:ascii="Times New Roman" w:hAnsi="Times New Roman" w:cs="Times New Roman"/>
        </w:rPr>
        <w:t>abssum2_*</w:t>
      </w:r>
      <w:r w:rsidRPr="00317744">
        <w:rPr>
          <w:rFonts w:ascii="Times New Roman" w:hAnsi="Times New Roman" w:cs="Times New Roman"/>
        </w:rPr>
        <w:t>=|2*</w:t>
      </w:r>
      <w:proofErr w:type="spellStart"/>
      <w:r w:rsidRPr="00317744">
        <w:rPr>
          <w:rFonts w:ascii="Times New Roman" w:hAnsi="Times New Roman" w:cs="Times New Roman"/>
        </w:rPr>
        <w:t>dewma</w:t>
      </w:r>
      <w:proofErr w:type="spellEnd"/>
      <w:r w:rsidRPr="00317744">
        <w:rPr>
          <w:rFonts w:ascii="Times New Roman" w:hAnsi="Times New Roman" w:cs="Times New Roman"/>
        </w:rPr>
        <w:t>_*|+|tbc*</w:t>
      </w:r>
      <w:proofErr w:type="spellStart"/>
      <w:r w:rsidRPr="00317744">
        <w:rPr>
          <w:rFonts w:ascii="Times New Roman" w:hAnsi="Times New Roman" w:cs="Times New Roman"/>
        </w:rPr>
        <w:t>sd</w:t>
      </w:r>
      <w:proofErr w:type="spellEnd"/>
      <w:r w:rsidRPr="00317744">
        <w:rPr>
          <w:rFonts w:ascii="Times New Roman" w:hAnsi="Times New Roman" w:cs="Times New Roman"/>
        </w:rPr>
        <w:t xml:space="preserve">| (note that this is different from how </w:t>
      </w:r>
      <w:proofErr w:type="spellStart"/>
      <w:r w:rsidR="00D4399C" w:rsidRPr="00317744">
        <w:rPr>
          <w:rFonts w:ascii="Times New Roman" w:hAnsi="Times New Roman" w:cs="Times New Roman"/>
        </w:rPr>
        <w:t>abssum</w:t>
      </w:r>
      <w:proofErr w:type="spellEnd"/>
      <w:r w:rsidR="00D4399C" w:rsidRPr="00317744">
        <w:rPr>
          <w:rFonts w:ascii="Times New Roman" w:hAnsi="Times New Roman" w:cs="Times New Roman"/>
        </w:rPr>
        <w:t>_*</w:t>
      </w:r>
      <w:r w:rsidR="006E6538">
        <w:rPr>
          <w:rFonts w:ascii="Times New Roman" w:hAnsi="Times New Roman" w:cs="Times New Roman"/>
        </w:rPr>
        <w:t xml:space="preserve"> was calculated</w:t>
      </w:r>
      <w:r w:rsidR="00D4399C" w:rsidRPr="00317744">
        <w:rPr>
          <w:rFonts w:ascii="Times New Roman" w:hAnsi="Times New Roman" w:cs="Times New Roman"/>
        </w:rPr>
        <w:t xml:space="preserve"> in step 11</w:t>
      </w:r>
      <w:r w:rsidRPr="00317744">
        <w:rPr>
          <w:rFonts w:ascii="Times New Roman" w:hAnsi="Times New Roman" w:cs="Times New Roman"/>
        </w:rPr>
        <w:t>)</w:t>
      </w:r>
      <w:r w:rsidR="0091657D" w:rsidRPr="00317744">
        <w:rPr>
          <w:rFonts w:ascii="Times New Roman" w:hAnsi="Times New Roman" w:cs="Times New Roman"/>
        </w:rPr>
        <w:t xml:space="preserve">. </w:t>
      </w:r>
    </w:p>
    <w:p w14:paraId="222677BE" w14:textId="3ED7E9B6" w:rsidR="009A61A8" w:rsidRDefault="000B7BF8" w:rsidP="009A61A8">
      <w:pPr>
        <w:pStyle w:val="ListParagraph"/>
        <w:numPr>
          <w:ilvl w:val="1"/>
          <w:numId w:val="33"/>
        </w:numPr>
        <w:rPr>
          <w:rFonts w:ascii="Times New Roman" w:hAnsi="Times New Roman" w:cs="Times New Roman"/>
        </w:rPr>
      </w:pPr>
      <w:r w:rsidRPr="00040AD1">
        <w:rPr>
          <w:rFonts w:ascii="Times New Roman" w:hAnsi="Times New Roman" w:cs="Times New Roman"/>
        </w:rPr>
        <w:t>For each subject/parameter/age with duplicates</w:t>
      </w:r>
      <w:r w:rsidR="00CC1D19">
        <w:rPr>
          <w:rFonts w:ascii="Times New Roman" w:hAnsi="Times New Roman" w:cs="Times New Roman"/>
        </w:rPr>
        <w:t xml:space="preserve"> and at least one non-duplicate value</w:t>
      </w:r>
      <w:r w:rsidR="009A61A8">
        <w:rPr>
          <w:rFonts w:ascii="Times New Roman" w:hAnsi="Times New Roman" w:cs="Times New Roman"/>
        </w:rPr>
        <w:t>:</w:t>
      </w:r>
      <w:r w:rsidRPr="00040AD1">
        <w:rPr>
          <w:rFonts w:ascii="Times New Roman" w:hAnsi="Times New Roman" w:cs="Times New Roman"/>
        </w:rPr>
        <w:t xml:space="preserve"> </w:t>
      </w:r>
    </w:p>
    <w:p w14:paraId="166BD700" w14:textId="7C2DCD1F" w:rsidR="009A61A8" w:rsidRDefault="009A61A8" w:rsidP="00571011">
      <w:pPr>
        <w:pStyle w:val="ListParagraph"/>
        <w:numPr>
          <w:ilvl w:val="2"/>
          <w:numId w:val="33"/>
        </w:numPr>
        <w:rPr>
          <w:rFonts w:ascii="Times New Roman" w:hAnsi="Times New Roman" w:cs="Times New Roman"/>
        </w:rPr>
      </w:pPr>
      <w:r>
        <w:rPr>
          <w:rFonts w:ascii="Times New Roman" w:hAnsi="Times New Roman" w:cs="Times New Roman"/>
        </w:rPr>
        <w:t>R</w:t>
      </w:r>
      <w:r w:rsidR="000B7BF8" w:rsidRPr="00040AD1">
        <w:rPr>
          <w:rFonts w:ascii="Times New Roman" w:hAnsi="Times New Roman" w:cs="Times New Roman"/>
        </w:rPr>
        <w:t xml:space="preserve">eplace </w:t>
      </w:r>
      <w:proofErr w:type="spellStart"/>
      <w:r w:rsidR="000B7BF8" w:rsidRPr="00040AD1">
        <w:rPr>
          <w:rFonts w:ascii="Times New Roman" w:hAnsi="Times New Roman" w:cs="Times New Roman"/>
        </w:rPr>
        <w:t>exc</w:t>
      </w:r>
      <w:proofErr w:type="spellEnd"/>
      <w:r w:rsidR="000B7BF8" w:rsidRPr="00040AD1">
        <w:rPr>
          <w:rFonts w:ascii="Times New Roman" w:hAnsi="Times New Roman" w:cs="Times New Roman"/>
        </w:rPr>
        <w:t>_*=7 for all values except the value that has the smallest abssum2_*</w:t>
      </w:r>
      <w:r w:rsidR="00CC2FE0">
        <w:rPr>
          <w:rFonts w:ascii="Times New Roman" w:hAnsi="Times New Roman" w:cs="Times New Roman"/>
        </w:rPr>
        <w:t xml:space="preserve">. </w:t>
      </w:r>
    </w:p>
    <w:p w14:paraId="740820BB" w14:textId="346C8258" w:rsidR="009A61A8" w:rsidRDefault="00CC2FE0" w:rsidP="00571011">
      <w:pPr>
        <w:pStyle w:val="ListParagraph"/>
        <w:numPr>
          <w:ilvl w:val="2"/>
          <w:numId w:val="33"/>
        </w:numPr>
        <w:rPr>
          <w:rFonts w:ascii="Times New Roman" w:hAnsi="Times New Roman" w:cs="Times New Roman"/>
        </w:rPr>
      </w:pPr>
      <w:r>
        <w:rPr>
          <w:rFonts w:ascii="Times New Roman" w:hAnsi="Times New Roman" w:cs="Times New Roman"/>
        </w:rPr>
        <w:t xml:space="preserve">Determine </w:t>
      </w:r>
      <w:proofErr w:type="spellStart"/>
      <w:r>
        <w:rPr>
          <w:rFonts w:ascii="Times New Roman" w:hAnsi="Times New Roman" w:cs="Times New Roman"/>
        </w:rPr>
        <w:t>dup_tot</w:t>
      </w:r>
      <w:proofErr w:type="spellEnd"/>
      <w:r>
        <w:rPr>
          <w:rFonts w:ascii="Times New Roman" w:hAnsi="Times New Roman" w:cs="Times New Roman"/>
        </w:rPr>
        <w:t>_* (# of days</w:t>
      </w:r>
      <w:r w:rsidR="00CC1D19">
        <w:rPr>
          <w:rFonts w:ascii="Times New Roman" w:hAnsi="Times New Roman" w:cs="Times New Roman"/>
        </w:rPr>
        <w:t xml:space="preserve"> with duplicates for that subject/param</w:t>
      </w:r>
      <w:r>
        <w:rPr>
          <w:rFonts w:ascii="Times New Roman" w:hAnsi="Times New Roman" w:cs="Times New Roman"/>
        </w:rPr>
        <w:t xml:space="preserve">eter) and </w:t>
      </w:r>
      <w:proofErr w:type="spellStart"/>
      <w:r>
        <w:rPr>
          <w:rFonts w:ascii="Times New Roman" w:hAnsi="Times New Roman" w:cs="Times New Roman"/>
        </w:rPr>
        <w:t>nodup_tot</w:t>
      </w:r>
      <w:proofErr w:type="spellEnd"/>
      <w:r>
        <w:rPr>
          <w:rFonts w:ascii="Times New Roman" w:hAnsi="Times New Roman" w:cs="Times New Roman"/>
        </w:rPr>
        <w:t>_* (# of days</w:t>
      </w:r>
      <w:r w:rsidR="00CC1D19">
        <w:rPr>
          <w:rFonts w:ascii="Times New Roman" w:hAnsi="Times New Roman" w:cs="Times New Roman"/>
        </w:rPr>
        <w:t xml:space="preserve"> with </w:t>
      </w:r>
      <w:proofErr w:type="spellStart"/>
      <w:r w:rsidR="00CC1D19">
        <w:rPr>
          <w:rFonts w:ascii="Times New Roman" w:hAnsi="Times New Roman" w:cs="Times New Roman"/>
        </w:rPr>
        <w:t>nonexc</w:t>
      </w:r>
      <w:r w:rsidR="001B3F50">
        <w:rPr>
          <w:rFonts w:ascii="Times New Roman" w:hAnsi="Times New Roman" w:cs="Times New Roman"/>
        </w:rPr>
        <w:t>l</w:t>
      </w:r>
      <w:r w:rsidR="00CC1D19">
        <w:rPr>
          <w:rFonts w:ascii="Times New Roman" w:hAnsi="Times New Roman" w:cs="Times New Roman"/>
        </w:rPr>
        <w:t>uded</w:t>
      </w:r>
      <w:proofErr w:type="spellEnd"/>
      <w:r w:rsidR="00CC1D19">
        <w:rPr>
          <w:rFonts w:ascii="Times New Roman" w:hAnsi="Times New Roman" w:cs="Times New Roman"/>
        </w:rPr>
        <w:t xml:space="preserve"> non-duplicates for that subject/parameter). </w:t>
      </w:r>
    </w:p>
    <w:p w14:paraId="6E11652F" w14:textId="749D9DB2" w:rsidR="00CC1D19" w:rsidRPr="00571011" w:rsidRDefault="00CC1D19" w:rsidP="00571011">
      <w:pPr>
        <w:pStyle w:val="ListParagraph"/>
        <w:numPr>
          <w:ilvl w:val="2"/>
          <w:numId w:val="33"/>
        </w:numPr>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dup_tot</w:t>
      </w:r>
      <w:proofErr w:type="spellEnd"/>
      <w:r>
        <w:rPr>
          <w:rFonts w:ascii="Times New Roman" w:hAnsi="Times New Roman" w:cs="Times New Roman"/>
        </w:rPr>
        <w:t>_*/(</w:t>
      </w:r>
      <w:proofErr w:type="spellStart"/>
      <w:r>
        <w:rPr>
          <w:rFonts w:ascii="Times New Roman" w:hAnsi="Times New Roman" w:cs="Times New Roman"/>
        </w:rPr>
        <w:t>dup_tot</w:t>
      </w:r>
      <w:proofErr w:type="spellEnd"/>
      <w:r>
        <w:rPr>
          <w:rFonts w:ascii="Times New Roman" w:hAnsi="Times New Roman" w:cs="Times New Roman"/>
        </w:rPr>
        <w:t>_*+</w:t>
      </w:r>
      <w:proofErr w:type="spellStart"/>
      <w:r>
        <w:rPr>
          <w:rFonts w:ascii="Times New Roman" w:hAnsi="Times New Roman" w:cs="Times New Roman"/>
        </w:rPr>
        <w:t>nodup_tot</w:t>
      </w:r>
      <w:proofErr w:type="spellEnd"/>
      <w:r>
        <w:rPr>
          <w:rFonts w:ascii="Times New Roman" w:hAnsi="Times New Roman" w:cs="Times New Roman"/>
        </w:rPr>
        <w:t xml:space="preserve">_*) is greater than </w:t>
      </w:r>
      <w:r w:rsidR="00D25ABB">
        <w:rPr>
          <w:rFonts w:ascii="Times New Roman" w:hAnsi="Times New Roman" w:cs="Times New Roman"/>
        </w:rPr>
        <w:t>½</w:t>
      </w:r>
      <w:r>
        <w:rPr>
          <w:rFonts w:ascii="Times New Roman" w:hAnsi="Times New Roman" w:cs="Times New Roman"/>
        </w:rPr>
        <w:t xml:space="preserve">, replace </w:t>
      </w:r>
      <w:proofErr w:type="spellStart"/>
      <w:r>
        <w:rPr>
          <w:rFonts w:ascii="Times New Roman" w:hAnsi="Times New Roman" w:cs="Times New Roman"/>
        </w:rPr>
        <w:t>exc</w:t>
      </w:r>
      <w:proofErr w:type="spellEnd"/>
      <w:r>
        <w:rPr>
          <w:rFonts w:ascii="Times New Roman" w:hAnsi="Times New Roman" w:cs="Times New Roman"/>
        </w:rPr>
        <w:t xml:space="preserve">_*=7 for all duplicates for that subject/parameter for each age where the </w:t>
      </w:r>
      <w:r w:rsidR="00CC2FE0">
        <w:rPr>
          <w:rFonts w:ascii="Times New Roman" w:hAnsi="Times New Roman" w:cs="Times New Roman"/>
        </w:rPr>
        <w:t>largest measurement</w:t>
      </w:r>
      <w:r w:rsidR="00D25ABB">
        <w:rPr>
          <w:rFonts w:ascii="Times New Roman" w:hAnsi="Times New Roman" w:cs="Times New Roman"/>
        </w:rPr>
        <w:t xml:space="preserve"> minus the smallest measurement</w:t>
      </w:r>
      <w:r w:rsidR="00CC2FE0">
        <w:rPr>
          <w:rFonts w:ascii="Times New Roman" w:hAnsi="Times New Roman" w:cs="Times New Roman"/>
        </w:rPr>
        <w:t xml:space="preserve"> for that </w:t>
      </w:r>
      <w:r w:rsidR="003C683B">
        <w:rPr>
          <w:rFonts w:ascii="Times New Roman" w:hAnsi="Times New Roman" w:cs="Times New Roman"/>
        </w:rPr>
        <w:t>subject/parameter/</w:t>
      </w:r>
      <w:r w:rsidR="00CC2FE0">
        <w:rPr>
          <w:rFonts w:ascii="Times New Roman" w:hAnsi="Times New Roman" w:cs="Times New Roman"/>
        </w:rPr>
        <w:t>age</w:t>
      </w:r>
      <w:r>
        <w:rPr>
          <w:rFonts w:ascii="Times New Roman" w:hAnsi="Times New Roman" w:cs="Times New Roman"/>
        </w:rPr>
        <w:t xml:space="preserve"> is </w:t>
      </w:r>
      <w:r w:rsidR="00D25ABB">
        <w:rPr>
          <w:rFonts w:ascii="Times New Roman" w:hAnsi="Times New Roman" w:cs="Times New Roman"/>
        </w:rPr>
        <w:t>larger than the maximum difference (</w:t>
      </w:r>
      <w:proofErr w:type="spellStart"/>
      <w:r w:rsidR="00D25ABB">
        <w:rPr>
          <w:rFonts w:ascii="Times New Roman" w:hAnsi="Times New Roman" w:cs="Times New Roman"/>
        </w:rPr>
        <w:t>ht</w:t>
      </w:r>
      <w:proofErr w:type="spellEnd"/>
      <w:r w:rsidR="00D25ABB">
        <w:rPr>
          <w:rFonts w:ascii="Times New Roman" w:hAnsi="Times New Roman" w:cs="Times New Roman"/>
        </w:rPr>
        <w:t xml:space="preserve"> 3cm; </w:t>
      </w:r>
      <w:proofErr w:type="spellStart"/>
      <w:r w:rsidR="00D25ABB">
        <w:rPr>
          <w:rFonts w:ascii="Times New Roman" w:hAnsi="Times New Roman" w:cs="Times New Roman"/>
        </w:rPr>
        <w:t>wt</w:t>
      </w:r>
      <w:proofErr w:type="spellEnd"/>
      <w:r w:rsidR="00D25ABB">
        <w:rPr>
          <w:rFonts w:ascii="Times New Roman" w:hAnsi="Times New Roman" w:cs="Times New Roman"/>
        </w:rPr>
        <w:t xml:space="preserve"> 0-9.999 kg 0.25kg; </w:t>
      </w:r>
      <w:proofErr w:type="spellStart"/>
      <w:r w:rsidR="00D25ABB">
        <w:rPr>
          <w:rFonts w:ascii="Times New Roman" w:hAnsi="Times New Roman" w:cs="Times New Roman"/>
        </w:rPr>
        <w:t>wt</w:t>
      </w:r>
      <w:proofErr w:type="spellEnd"/>
      <w:r w:rsidR="00D25ABB">
        <w:rPr>
          <w:rFonts w:ascii="Times New Roman" w:hAnsi="Times New Roman" w:cs="Times New Roman"/>
        </w:rPr>
        <w:t xml:space="preserve"> 10-29.9999 kg 0.5 kg; </w:t>
      </w:r>
      <w:proofErr w:type="spellStart"/>
      <w:r w:rsidR="00D25ABB">
        <w:rPr>
          <w:rFonts w:ascii="Times New Roman" w:hAnsi="Times New Roman" w:cs="Times New Roman"/>
        </w:rPr>
        <w:t>wt</w:t>
      </w:r>
      <w:proofErr w:type="spellEnd"/>
      <w:r w:rsidR="00D25ABB">
        <w:rPr>
          <w:rFonts w:ascii="Times New Roman" w:hAnsi="Times New Roman" w:cs="Times New Roman"/>
        </w:rPr>
        <w:t xml:space="preserve"> 30kg and higher 1 kg).</w:t>
      </w:r>
    </w:p>
    <w:p w14:paraId="639A9E7A" w14:textId="77777777" w:rsidR="009A61A8" w:rsidRDefault="00CC1D19" w:rsidP="00CC1D19">
      <w:pPr>
        <w:pStyle w:val="ListParagraph"/>
        <w:numPr>
          <w:ilvl w:val="1"/>
          <w:numId w:val="33"/>
        </w:numPr>
        <w:rPr>
          <w:rFonts w:ascii="Times New Roman" w:hAnsi="Times New Roman" w:cs="Times New Roman"/>
        </w:rPr>
      </w:pPr>
      <w:r>
        <w:rPr>
          <w:rFonts w:ascii="Times New Roman" w:hAnsi="Times New Roman" w:cs="Times New Roman"/>
        </w:rPr>
        <w:t xml:space="preserve">For each subject/parameter/age with duplicates </w:t>
      </w:r>
      <w:r w:rsidR="009A61A8">
        <w:rPr>
          <w:rFonts w:ascii="Times New Roman" w:hAnsi="Times New Roman" w:cs="Times New Roman"/>
        </w:rPr>
        <w:t xml:space="preserve">and no nonduplicate values: </w:t>
      </w:r>
    </w:p>
    <w:p w14:paraId="79891426" w14:textId="3AAF62E9" w:rsidR="00BC4D8A" w:rsidRPr="00BC4D8A" w:rsidRDefault="009A61A8" w:rsidP="00BC4D8A">
      <w:pPr>
        <w:pStyle w:val="ListParagraph"/>
        <w:numPr>
          <w:ilvl w:val="2"/>
          <w:numId w:val="33"/>
        </w:numPr>
        <w:rPr>
          <w:ins w:id="0" w:author="Carrie Daymont" w:date="2021-06-25T11:44:00Z"/>
          <w:rFonts w:ascii="Times New Roman" w:hAnsi="Times New Roman" w:cs="Times New Roman"/>
          <w:rPrChange w:id="1" w:author="Carrie Daymont" w:date="2021-06-25T11:44:00Z">
            <w:rPr>
              <w:ins w:id="2" w:author="Carrie Daymont" w:date="2021-06-25T11:44:00Z"/>
            </w:rPr>
          </w:rPrChange>
        </w:rPr>
      </w:pPr>
      <w:r w:rsidRPr="00BC4D8A">
        <w:rPr>
          <w:rFonts w:ascii="Times New Roman" w:hAnsi="Times New Roman" w:cs="Times New Roman"/>
        </w:rPr>
        <w:t>R</w:t>
      </w:r>
      <w:r w:rsidR="00CC1D19" w:rsidRPr="00BC4D8A">
        <w:rPr>
          <w:rFonts w:ascii="Times New Roman" w:hAnsi="Times New Roman" w:cs="Times New Roman"/>
        </w:rPr>
        <w:t xml:space="preserve">eplace </w:t>
      </w:r>
      <w:proofErr w:type="spellStart"/>
      <w:r w:rsidR="00CC1D19" w:rsidRPr="00BC4D8A">
        <w:rPr>
          <w:rFonts w:ascii="Times New Roman" w:hAnsi="Times New Roman" w:cs="Times New Roman"/>
        </w:rPr>
        <w:t>exc</w:t>
      </w:r>
      <w:proofErr w:type="spellEnd"/>
      <w:r w:rsidR="00CC1D19" w:rsidRPr="00BC4D8A">
        <w:rPr>
          <w:rFonts w:ascii="Times New Roman" w:hAnsi="Times New Roman" w:cs="Times New Roman"/>
        </w:rPr>
        <w:t>_*=7 for all values except the value with the smallest |tbc*</w:t>
      </w:r>
      <w:proofErr w:type="spellStart"/>
      <w:r w:rsidR="00CC1D19" w:rsidRPr="00BC4D8A">
        <w:rPr>
          <w:rFonts w:ascii="Times New Roman" w:hAnsi="Times New Roman" w:cs="Times New Roman"/>
        </w:rPr>
        <w:t>sd-median</w:t>
      </w:r>
      <w:r w:rsidR="00803813" w:rsidRPr="00BC4D8A">
        <w:rPr>
          <w:rFonts w:ascii="Times New Roman" w:hAnsi="Times New Roman" w:cs="Times New Roman"/>
        </w:rPr>
        <w:t>_tbc</w:t>
      </w:r>
      <w:r w:rsidR="00CC1D19" w:rsidRPr="00BC4D8A">
        <w:rPr>
          <w:rFonts w:ascii="Times New Roman" w:hAnsi="Times New Roman" w:cs="Times New Roman"/>
        </w:rPr>
        <w:t>Osd</w:t>
      </w:r>
      <w:proofErr w:type="spellEnd"/>
      <w:r w:rsidR="00CC1D19" w:rsidRPr="00BC4D8A">
        <w:rPr>
          <w:rFonts w:ascii="Times New Roman" w:hAnsi="Times New Roman" w:cs="Times New Roman"/>
        </w:rPr>
        <w:t xml:space="preserve">|. </w:t>
      </w:r>
      <w:r w:rsidR="00803813" w:rsidRPr="00BC4D8A">
        <w:rPr>
          <w:rFonts w:ascii="Times New Roman" w:hAnsi="Times New Roman" w:cs="Times New Roman"/>
        </w:rPr>
        <w:t xml:space="preserve">If </w:t>
      </w:r>
      <w:proofErr w:type="spellStart"/>
      <w:r w:rsidR="00803813" w:rsidRPr="00BC4D8A">
        <w:rPr>
          <w:rFonts w:ascii="Times New Roman" w:hAnsi="Times New Roman" w:cs="Times New Roman"/>
        </w:rPr>
        <w:t>median_tbcOsd</w:t>
      </w:r>
      <w:proofErr w:type="spellEnd"/>
      <w:r w:rsidR="00803813" w:rsidRPr="00BC4D8A">
        <w:rPr>
          <w:rFonts w:ascii="Times New Roman" w:hAnsi="Times New Roman" w:cs="Times New Roman"/>
        </w:rPr>
        <w:t xml:space="preserve"> is missing because there are no values for the other parameter, </w:t>
      </w:r>
      <w:ins w:id="3" w:author="Carrie Daymont" w:date="2021-06-25T11:44:00Z">
        <w:r w:rsidR="00BC4D8A" w:rsidRPr="00BC4D8A">
          <w:rPr>
            <w:rFonts w:ascii="Times New Roman" w:hAnsi="Times New Roman" w:cs="Times New Roman"/>
            <w:rPrChange w:id="4" w:author="Carrie Daymont" w:date="2021-06-25T11:44:00Z">
              <w:rPr/>
            </w:rPrChange>
          </w:rPr>
          <w:t>set m</w:t>
        </w:r>
        <w:proofErr w:type="spellStart"/>
        <w:r w:rsidR="00BC4D8A" w:rsidRPr="00BC4D8A">
          <w:rPr>
            <w:rFonts w:ascii="Times New Roman" w:hAnsi="Times New Roman" w:cs="Times New Roman"/>
            <w:rPrChange w:id="5" w:author="Carrie Daymont" w:date="2021-06-25T11:44:00Z">
              <w:rPr/>
            </w:rPrChange>
          </w:rPr>
          <w:t>edian_tbc</w:t>
        </w:r>
        <w:proofErr w:type="spellEnd"/>
        <w:r w:rsidR="00BC4D8A" w:rsidRPr="00BC4D8A">
          <w:rPr>
            <w:rFonts w:ascii="Times New Roman" w:hAnsi="Times New Roman" w:cs="Times New Roman"/>
            <w:rPrChange w:id="6" w:author="Carrie Daymont" w:date="2021-06-25T11:44:00Z">
              <w:rPr/>
            </w:rPrChange>
          </w:rPr>
          <w:t>*</w:t>
        </w:r>
        <w:proofErr w:type="spellStart"/>
        <w:r w:rsidR="00BC4D8A" w:rsidRPr="00BC4D8A">
          <w:rPr>
            <w:rFonts w:ascii="Times New Roman" w:hAnsi="Times New Roman" w:cs="Times New Roman"/>
            <w:rPrChange w:id="7" w:author="Carrie Daymont" w:date="2021-06-25T11:44:00Z">
              <w:rPr/>
            </w:rPrChange>
          </w:rPr>
          <w:t>sd</w:t>
        </w:r>
        <w:proofErr w:type="spellEnd"/>
        <w:r w:rsidR="00BC4D8A" w:rsidRPr="00BC4D8A">
          <w:rPr>
            <w:rFonts w:ascii="Times New Roman" w:hAnsi="Times New Roman" w:cs="Times New Roman"/>
            <w:rPrChange w:id="8" w:author="Carrie Daymont" w:date="2021-06-25T11:44:00Z">
              <w:rPr/>
            </w:rPrChange>
          </w:rPr>
          <w:t>=0, which will result in the value with the less extreme tbc*</w:t>
        </w:r>
        <w:proofErr w:type="spellStart"/>
        <w:r w:rsidR="00BC4D8A" w:rsidRPr="00BC4D8A">
          <w:rPr>
            <w:rFonts w:ascii="Times New Roman" w:hAnsi="Times New Roman" w:cs="Times New Roman"/>
            <w:rPrChange w:id="9" w:author="Carrie Daymont" w:date="2021-06-25T11:44:00Z">
              <w:rPr/>
            </w:rPrChange>
          </w:rPr>
          <w:t>sd</w:t>
        </w:r>
        <w:proofErr w:type="spellEnd"/>
        <w:r w:rsidR="00BC4D8A" w:rsidRPr="00BC4D8A">
          <w:rPr>
            <w:rFonts w:ascii="Times New Roman" w:hAnsi="Times New Roman" w:cs="Times New Roman"/>
            <w:rPrChange w:id="10" w:author="Carrie Daymont" w:date="2021-06-25T11:44:00Z">
              <w:rPr/>
            </w:rPrChange>
          </w:rPr>
          <w:t xml:space="preserve"> being retained.</w:t>
        </w:r>
      </w:ins>
    </w:p>
    <w:p w14:paraId="5F01391C" w14:textId="1AD7000D" w:rsidR="009A61A8" w:rsidDel="00BC4D8A" w:rsidRDefault="00803813" w:rsidP="00257B3D">
      <w:pPr>
        <w:pStyle w:val="ListParagraph"/>
        <w:numPr>
          <w:ilvl w:val="2"/>
          <w:numId w:val="33"/>
        </w:numPr>
        <w:rPr>
          <w:del w:id="11" w:author="Carrie Daymont" w:date="2021-06-25T11:44:00Z"/>
          <w:rFonts w:ascii="Times New Roman" w:hAnsi="Times New Roman" w:cs="Times New Roman"/>
        </w:rPr>
      </w:pPr>
      <w:del w:id="12" w:author="Carrie Daymont" w:date="2021-06-25T11:44:00Z">
        <w:r w:rsidDel="00BC4D8A">
          <w:rPr>
            <w:rFonts w:ascii="Times New Roman" w:hAnsi="Times New Roman" w:cs="Times New Roman"/>
          </w:rPr>
          <w:lastRenderedPageBreak/>
          <w:delText>randomly choose one duplicate value for each subject/parameter/age to keep as exc_*=0 and replace exc_*=7 for all other duplicates for that subject/parameter/age.</w:delText>
        </w:r>
      </w:del>
    </w:p>
    <w:p w14:paraId="5103258C" w14:textId="064E8187" w:rsidR="00CC1D19" w:rsidRPr="00BC4D8A" w:rsidRDefault="00170C56" w:rsidP="00257B3D">
      <w:pPr>
        <w:pStyle w:val="ListParagraph"/>
        <w:numPr>
          <w:ilvl w:val="2"/>
          <w:numId w:val="33"/>
        </w:numPr>
        <w:rPr>
          <w:rFonts w:ascii="Times New Roman" w:hAnsi="Times New Roman" w:cs="Times New Roman"/>
        </w:rPr>
      </w:pPr>
      <w:r w:rsidRPr="00BC4D8A">
        <w:rPr>
          <w:rFonts w:ascii="Times New Roman" w:hAnsi="Times New Roman" w:cs="Times New Roman"/>
        </w:rPr>
        <w:t>If the largest measurement minus the smallest measurement for that subject/parameter/age is larger than the maximum difference (</w:t>
      </w:r>
      <w:proofErr w:type="spellStart"/>
      <w:r w:rsidRPr="00BC4D8A">
        <w:rPr>
          <w:rFonts w:ascii="Times New Roman" w:hAnsi="Times New Roman" w:cs="Times New Roman"/>
        </w:rPr>
        <w:t>ht</w:t>
      </w:r>
      <w:proofErr w:type="spellEnd"/>
      <w:r w:rsidRPr="00BC4D8A">
        <w:rPr>
          <w:rFonts w:ascii="Times New Roman" w:hAnsi="Times New Roman" w:cs="Times New Roman"/>
        </w:rPr>
        <w:t xml:space="preserve"> 3cm; </w:t>
      </w:r>
      <w:proofErr w:type="spellStart"/>
      <w:r w:rsidRPr="00BC4D8A">
        <w:rPr>
          <w:rFonts w:ascii="Times New Roman" w:hAnsi="Times New Roman" w:cs="Times New Roman"/>
        </w:rPr>
        <w:t>wt</w:t>
      </w:r>
      <w:proofErr w:type="spellEnd"/>
      <w:r w:rsidRPr="00BC4D8A">
        <w:rPr>
          <w:rFonts w:ascii="Times New Roman" w:hAnsi="Times New Roman" w:cs="Times New Roman"/>
        </w:rPr>
        <w:t xml:space="preserve"> </w:t>
      </w:r>
      <w:r w:rsidR="00463E56" w:rsidRPr="00BC4D8A">
        <w:rPr>
          <w:rFonts w:ascii="Times New Roman" w:hAnsi="Times New Roman" w:cs="Times New Roman"/>
        </w:rPr>
        <w:t xml:space="preserve">based on the smallest weight for that subject </w:t>
      </w:r>
      <w:r w:rsidRPr="00BC4D8A">
        <w:rPr>
          <w:rFonts w:ascii="Times New Roman" w:hAnsi="Times New Roman" w:cs="Times New Roman"/>
        </w:rPr>
        <w:t xml:space="preserve">0-9.999 kg 0.25kg; </w:t>
      </w:r>
      <w:proofErr w:type="spellStart"/>
      <w:r w:rsidRPr="00BC4D8A">
        <w:rPr>
          <w:rFonts w:ascii="Times New Roman" w:hAnsi="Times New Roman" w:cs="Times New Roman"/>
        </w:rPr>
        <w:t>wt</w:t>
      </w:r>
      <w:proofErr w:type="spellEnd"/>
      <w:r w:rsidRPr="00BC4D8A">
        <w:rPr>
          <w:rFonts w:ascii="Times New Roman" w:hAnsi="Times New Roman" w:cs="Times New Roman"/>
        </w:rPr>
        <w:t xml:space="preserve"> 10-29.9999 kg 0.5 kg; </w:t>
      </w:r>
      <w:proofErr w:type="spellStart"/>
      <w:r w:rsidRPr="00BC4D8A">
        <w:rPr>
          <w:rFonts w:ascii="Times New Roman" w:hAnsi="Times New Roman" w:cs="Times New Roman"/>
        </w:rPr>
        <w:t>wt</w:t>
      </w:r>
      <w:proofErr w:type="spellEnd"/>
      <w:r w:rsidRPr="00BC4D8A">
        <w:rPr>
          <w:rFonts w:ascii="Times New Roman" w:hAnsi="Times New Roman" w:cs="Times New Roman"/>
        </w:rPr>
        <w:t xml:space="preserve"> 30kg and higher 1 kg)</w:t>
      </w:r>
      <w:r w:rsidR="00CC1D19" w:rsidRPr="00BC4D8A">
        <w:rPr>
          <w:rFonts w:ascii="Times New Roman" w:hAnsi="Times New Roman" w:cs="Times New Roman"/>
        </w:rPr>
        <w:t xml:space="preserve">, replace </w:t>
      </w:r>
      <w:proofErr w:type="spellStart"/>
      <w:r w:rsidR="00CC1D19" w:rsidRPr="00BC4D8A">
        <w:rPr>
          <w:rFonts w:ascii="Times New Roman" w:hAnsi="Times New Roman" w:cs="Times New Roman"/>
        </w:rPr>
        <w:t>exc</w:t>
      </w:r>
      <w:proofErr w:type="spellEnd"/>
      <w:r w:rsidR="00CC1D19" w:rsidRPr="00BC4D8A">
        <w:rPr>
          <w:rFonts w:ascii="Times New Roman" w:hAnsi="Times New Roman" w:cs="Times New Roman"/>
        </w:rPr>
        <w:t>_*=7 for all duplicates for that subject/parameter/age.</w:t>
      </w:r>
    </w:p>
    <w:p w14:paraId="603322C1" w14:textId="7272107E" w:rsidR="002A6BDC" w:rsidRDefault="002A6BDC" w:rsidP="00B66C15">
      <w:pPr>
        <w:pStyle w:val="ListParagraph"/>
        <w:numPr>
          <w:ilvl w:val="1"/>
          <w:numId w:val="33"/>
        </w:numPr>
        <w:rPr>
          <w:rFonts w:ascii="Times New Roman" w:hAnsi="Times New Roman" w:cs="Times New Roman"/>
        </w:rPr>
      </w:pPr>
      <w:r>
        <w:rPr>
          <w:rFonts w:ascii="Times New Roman" w:hAnsi="Times New Roman" w:cs="Times New Roman"/>
        </w:rPr>
        <w:t xml:space="preserve">For any values that were excluded with </w:t>
      </w:r>
      <w:proofErr w:type="spellStart"/>
      <w:r>
        <w:rPr>
          <w:rFonts w:ascii="Times New Roman" w:hAnsi="Times New Roman" w:cs="Times New Roman"/>
        </w:rPr>
        <w:t>exc</w:t>
      </w:r>
      <w:proofErr w:type="spellEnd"/>
      <w:r>
        <w:rPr>
          <w:rFonts w:ascii="Times New Roman" w:hAnsi="Times New Roman" w:cs="Times New Roman"/>
        </w:rPr>
        <w:t xml:space="preserve">_*=4, 5, or 6 that are also duplicates, replace </w:t>
      </w:r>
      <w:proofErr w:type="spellStart"/>
      <w:r>
        <w:rPr>
          <w:rFonts w:ascii="Times New Roman" w:hAnsi="Times New Roman" w:cs="Times New Roman"/>
        </w:rPr>
        <w:t>exc</w:t>
      </w:r>
      <w:proofErr w:type="spellEnd"/>
      <w:r>
        <w:rPr>
          <w:rFonts w:ascii="Times New Roman" w:hAnsi="Times New Roman" w:cs="Times New Roman"/>
        </w:rPr>
        <w:t>_*=7</w:t>
      </w:r>
      <w:r w:rsidR="00152009">
        <w:rPr>
          <w:rFonts w:ascii="Times New Roman" w:hAnsi="Times New Roman" w:cs="Times New Roman"/>
        </w:rPr>
        <w:t xml:space="preserve"> so that these are considered excluded as duplicates</w:t>
      </w:r>
      <w:r>
        <w:rPr>
          <w:rFonts w:ascii="Times New Roman" w:hAnsi="Times New Roman" w:cs="Times New Roman"/>
        </w:rPr>
        <w:t>.</w:t>
      </w:r>
    </w:p>
    <w:p w14:paraId="14713849" w14:textId="77777777" w:rsidR="00166674" w:rsidRPr="00040AD1" w:rsidRDefault="00166674" w:rsidP="000E2F78">
      <w:pPr>
        <w:ind w:left="720"/>
        <w:rPr>
          <w:rFonts w:ascii="Times New Roman" w:hAnsi="Times New Roman" w:cs="Times New Roman"/>
        </w:rPr>
      </w:pPr>
    </w:p>
    <w:p w14:paraId="52A3753C" w14:textId="77777777" w:rsidR="00145C49" w:rsidRPr="00040AD1" w:rsidRDefault="00145C49" w:rsidP="00DB3940">
      <w:pPr>
        <w:pStyle w:val="ListParagraph"/>
        <w:numPr>
          <w:ilvl w:val="0"/>
          <w:numId w:val="33"/>
        </w:numPr>
        <w:rPr>
          <w:rFonts w:ascii="Times New Roman" w:hAnsi="Times New Roman" w:cs="Times New Roman"/>
        </w:rPr>
      </w:pPr>
      <w:r w:rsidRPr="00040AD1">
        <w:rPr>
          <w:rFonts w:ascii="Times New Roman" w:hAnsi="Times New Roman" w:cs="Times New Roman"/>
        </w:rPr>
        <w:t>Calculate</w:t>
      </w:r>
      <w:r w:rsidRPr="00040AD1">
        <w:rPr>
          <w:rFonts w:ascii="Times New Roman" w:hAnsi="Times New Roman" w:cs="Times New Roman"/>
          <w:b/>
        </w:rPr>
        <w:t xml:space="preserve"> plus/minus measurements</w:t>
      </w:r>
      <w:r w:rsidRPr="00040AD1">
        <w:rPr>
          <w:rFonts w:ascii="Times New Roman" w:hAnsi="Times New Roman" w:cs="Times New Roman"/>
        </w:rPr>
        <w:t xml:space="preserve"> with allowable errors and corresponding recentered SD scores</w:t>
      </w:r>
    </w:p>
    <w:p w14:paraId="63D55111" w14:textId="77777777" w:rsidR="00145C49" w:rsidRPr="00040AD1" w:rsidRDefault="00145C49" w:rsidP="00DB3940">
      <w:pPr>
        <w:pStyle w:val="ListParagraph"/>
        <w:numPr>
          <w:ilvl w:val="1"/>
          <w:numId w:val="33"/>
        </w:numPr>
        <w:rPr>
          <w:rFonts w:ascii="Times New Roman" w:hAnsi="Times New Roman" w:cs="Times New Roman"/>
        </w:rPr>
      </w:pPr>
      <w:r w:rsidRPr="00040AD1">
        <w:rPr>
          <w:rFonts w:ascii="Times New Roman" w:hAnsi="Times New Roman" w:cs="Times New Roman"/>
        </w:rPr>
        <w:t>In order to help determine if a deviation from EWMA could be explained by an allowable degree of error, calculate the following:</w:t>
      </w:r>
    </w:p>
    <w:p w14:paraId="0993E3F4" w14:textId="1F976FF0" w:rsidR="00145C49" w:rsidRPr="00040AD1" w:rsidRDefault="00145C49" w:rsidP="00DB3940">
      <w:pPr>
        <w:pStyle w:val="ListParagraph"/>
        <w:numPr>
          <w:ilvl w:val="2"/>
          <w:numId w:val="33"/>
        </w:numPr>
        <w:rPr>
          <w:rFonts w:ascii="Times New Roman" w:hAnsi="Times New Roman" w:cs="Times New Roman"/>
        </w:rPr>
      </w:pPr>
      <w:proofErr w:type="spellStart"/>
      <w:r w:rsidRPr="00040AD1">
        <w:rPr>
          <w:rFonts w:ascii="Times New Roman" w:hAnsi="Times New Roman" w:cs="Times New Roman"/>
          <w:b/>
          <w:color w:val="FF0000"/>
        </w:rPr>
        <w:t>wt_plus</w:t>
      </w:r>
      <w:proofErr w:type="spellEnd"/>
      <w:r w:rsidRPr="00040AD1">
        <w:rPr>
          <w:rFonts w:ascii="Times New Roman" w:hAnsi="Times New Roman" w:cs="Times New Roman"/>
        </w:rPr>
        <w:t>=</w:t>
      </w:r>
      <w:proofErr w:type="spellStart"/>
      <w:r w:rsidRPr="00040AD1">
        <w:rPr>
          <w:rFonts w:ascii="Times New Roman" w:hAnsi="Times New Roman" w:cs="Times New Roman"/>
        </w:rPr>
        <w:t>wt</w:t>
      </w:r>
      <w:proofErr w:type="spellEnd"/>
      <w:r w:rsidR="00453C21">
        <w:rPr>
          <w:rFonts w:ascii="Times New Roman" w:hAnsi="Times New Roman" w:cs="Times New Roman"/>
        </w:rPr>
        <w:t xml:space="preserve"> </w:t>
      </w:r>
      <w:r w:rsidRPr="00040AD1">
        <w:rPr>
          <w:rFonts w:ascii="Times New Roman" w:hAnsi="Times New Roman" w:cs="Times New Roman"/>
        </w:rPr>
        <w:t>+</w:t>
      </w:r>
      <w:r w:rsidR="00453C21">
        <w:rPr>
          <w:rFonts w:ascii="Times New Roman" w:hAnsi="Times New Roman" w:cs="Times New Roman"/>
        </w:rPr>
        <w:t xml:space="preserve"> </w:t>
      </w:r>
      <w:r w:rsidRPr="00040AD1">
        <w:rPr>
          <w:rFonts w:ascii="Times New Roman" w:hAnsi="Times New Roman" w:cs="Times New Roman"/>
        </w:rPr>
        <w:t>0.05*</w:t>
      </w:r>
      <w:proofErr w:type="spellStart"/>
      <w:r w:rsidRPr="00040AD1">
        <w:rPr>
          <w:rFonts w:ascii="Times New Roman" w:hAnsi="Times New Roman" w:cs="Times New Roman"/>
        </w:rPr>
        <w:t>wt</w:t>
      </w:r>
      <w:proofErr w:type="spellEnd"/>
      <w:r w:rsidR="004B50B3">
        <w:rPr>
          <w:rFonts w:ascii="Times New Roman" w:hAnsi="Times New Roman" w:cs="Times New Roman"/>
        </w:rPr>
        <w:t xml:space="preserve"> (5% of weight)</w:t>
      </w:r>
    </w:p>
    <w:p w14:paraId="099CB4E7" w14:textId="229B40E7" w:rsidR="00145C49" w:rsidRPr="00040AD1" w:rsidRDefault="00145C49" w:rsidP="00DB3940">
      <w:pPr>
        <w:pStyle w:val="ListParagraph"/>
        <w:numPr>
          <w:ilvl w:val="2"/>
          <w:numId w:val="33"/>
        </w:numPr>
        <w:rPr>
          <w:rFonts w:ascii="Times New Roman" w:hAnsi="Times New Roman" w:cs="Times New Roman"/>
        </w:rPr>
      </w:pPr>
      <w:proofErr w:type="spellStart"/>
      <w:r w:rsidRPr="00040AD1">
        <w:rPr>
          <w:rFonts w:ascii="Times New Roman" w:hAnsi="Times New Roman" w:cs="Times New Roman"/>
          <w:b/>
          <w:color w:val="FF0000"/>
        </w:rPr>
        <w:t>wt_minus</w:t>
      </w:r>
      <w:proofErr w:type="spellEnd"/>
      <w:r w:rsidRPr="00040AD1">
        <w:rPr>
          <w:rFonts w:ascii="Times New Roman" w:hAnsi="Times New Roman" w:cs="Times New Roman"/>
        </w:rPr>
        <w:t>=</w:t>
      </w:r>
      <w:proofErr w:type="spellStart"/>
      <w:r w:rsidRPr="00040AD1">
        <w:rPr>
          <w:rFonts w:ascii="Times New Roman" w:hAnsi="Times New Roman" w:cs="Times New Roman"/>
        </w:rPr>
        <w:t>wt</w:t>
      </w:r>
      <w:proofErr w:type="spellEnd"/>
      <w:r w:rsidR="00453C21">
        <w:rPr>
          <w:rFonts w:ascii="Times New Roman" w:hAnsi="Times New Roman" w:cs="Times New Roman"/>
        </w:rPr>
        <w:t xml:space="preserve"> </w:t>
      </w:r>
      <w:r w:rsidRPr="00040AD1">
        <w:rPr>
          <w:rFonts w:ascii="Times New Roman" w:hAnsi="Times New Roman" w:cs="Times New Roman"/>
        </w:rPr>
        <w:t>-</w:t>
      </w:r>
      <w:r w:rsidR="00453C21">
        <w:rPr>
          <w:rFonts w:ascii="Times New Roman" w:hAnsi="Times New Roman" w:cs="Times New Roman"/>
        </w:rPr>
        <w:t xml:space="preserve"> </w:t>
      </w:r>
      <w:r w:rsidRPr="00040AD1">
        <w:rPr>
          <w:rFonts w:ascii="Times New Roman" w:hAnsi="Times New Roman" w:cs="Times New Roman"/>
        </w:rPr>
        <w:t>0.05*</w:t>
      </w:r>
      <w:proofErr w:type="spellStart"/>
      <w:r w:rsidRPr="00040AD1">
        <w:rPr>
          <w:rFonts w:ascii="Times New Roman" w:hAnsi="Times New Roman" w:cs="Times New Roman"/>
        </w:rPr>
        <w:t>wt</w:t>
      </w:r>
      <w:proofErr w:type="spellEnd"/>
      <w:r w:rsidR="004B50B3">
        <w:rPr>
          <w:rFonts w:ascii="Times New Roman" w:hAnsi="Times New Roman" w:cs="Times New Roman"/>
        </w:rPr>
        <w:t xml:space="preserve"> (5% of weight)</w:t>
      </w:r>
    </w:p>
    <w:p w14:paraId="5BD4AA4E" w14:textId="0FE14E8B" w:rsidR="00145C49" w:rsidRPr="00040AD1" w:rsidRDefault="00145C49" w:rsidP="00DB3940">
      <w:pPr>
        <w:pStyle w:val="ListParagraph"/>
        <w:numPr>
          <w:ilvl w:val="2"/>
          <w:numId w:val="33"/>
        </w:numPr>
        <w:rPr>
          <w:rFonts w:ascii="Times New Roman" w:hAnsi="Times New Roman" w:cs="Times New Roman"/>
        </w:rPr>
      </w:pPr>
      <w:proofErr w:type="spellStart"/>
      <w:r w:rsidRPr="00040AD1">
        <w:rPr>
          <w:rFonts w:ascii="Times New Roman" w:hAnsi="Times New Roman" w:cs="Times New Roman"/>
          <w:b/>
          <w:color w:val="FF0000"/>
        </w:rPr>
        <w:t>ht_plus</w:t>
      </w:r>
      <w:proofErr w:type="spellEnd"/>
      <w:r w:rsidRPr="00040AD1">
        <w:rPr>
          <w:rFonts w:ascii="Times New Roman" w:hAnsi="Times New Roman" w:cs="Times New Roman"/>
        </w:rPr>
        <w:t>=</w:t>
      </w:r>
      <w:proofErr w:type="spellStart"/>
      <w:r w:rsidRPr="00040AD1">
        <w:rPr>
          <w:rFonts w:ascii="Times New Roman" w:hAnsi="Times New Roman" w:cs="Times New Roman"/>
        </w:rPr>
        <w:t>ht</w:t>
      </w:r>
      <w:proofErr w:type="spellEnd"/>
      <w:r w:rsidR="00453C21">
        <w:rPr>
          <w:rFonts w:ascii="Times New Roman" w:hAnsi="Times New Roman" w:cs="Times New Roman"/>
        </w:rPr>
        <w:t xml:space="preserve"> </w:t>
      </w:r>
      <w:r w:rsidRPr="00040AD1">
        <w:rPr>
          <w:rFonts w:ascii="Times New Roman" w:hAnsi="Times New Roman" w:cs="Times New Roman"/>
        </w:rPr>
        <w:t>+</w:t>
      </w:r>
      <w:r w:rsidR="00453C21">
        <w:rPr>
          <w:rFonts w:ascii="Times New Roman" w:hAnsi="Times New Roman" w:cs="Times New Roman"/>
        </w:rPr>
        <w:t xml:space="preserve"> </w:t>
      </w:r>
      <w:r w:rsidRPr="00040AD1">
        <w:rPr>
          <w:rFonts w:ascii="Times New Roman" w:hAnsi="Times New Roman" w:cs="Times New Roman"/>
        </w:rPr>
        <w:t>1</w:t>
      </w:r>
      <w:r w:rsidR="004B50B3">
        <w:rPr>
          <w:rFonts w:ascii="Times New Roman" w:hAnsi="Times New Roman" w:cs="Times New Roman"/>
        </w:rPr>
        <w:t xml:space="preserve"> (1cm)</w:t>
      </w:r>
    </w:p>
    <w:p w14:paraId="08964882" w14:textId="6F961A42" w:rsidR="00145C49" w:rsidRPr="00040AD1" w:rsidRDefault="00145C49" w:rsidP="00DB3940">
      <w:pPr>
        <w:pStyle w:val="ListParagraph"/>
        <w:numPr>
          <w:ilvl w:val="2"/>
          <w:numId w:val="33"/>
        </w:numPr>
        <w:rPr>
          <w:rFonts w:ascii="Times New Roman" w:hAnsi="Times New Roman" w:cs="Times New Roman"/>
        </w:rPr>
      </w:pPr>
      <w:proofErr w:type="spellStart"/>
      <w:r w:rsidRPr="00040AD1">
        <w:rPr>
          <w:rFonts w:ascii="Times New Roman" w:hAnsi="Times New Roman" w:cs="Times New Roman"/>
          <w:b/>
          <w:color w:val="FF0000"/>
        </w:rPr>
        <w:t>ht_minus</w:t>
      </w:r>
      <w:proofErr w:type="spellEnd"/>
      <w:r w:rsidRPr="00040AD1">
        <w:rPr>
          <w:rFonts w:ascii="Times New Roman" w:hAnsi="Times New Roman" w:cs="Times New Roman"/>
        </w:rPr>
        <w:t>=</w:t>
      </w:r>
      <w:proofErr w:type="spellStart"/>
      <w:r w:rsidRPr="00040AD1">
        <w:rPr>
          <w:rFonts w:ascii="Times New Roman" w:hAnsi="Times New Roman" w:cs="Times New Roman"/>
        </w:rPr>
        <w:t>ht</w:t>
      </w:r>
      <w:proofErr w:type="spellEnd"/>
      <w:r w:rsidR="00453C21">
        <w:rPr>
          <w:rFonts w:ascii="Times New Roman" w:hAnsi="Times New Roman" w:cs="Times New Roman"/>
        </w:rPr>
        <w:t xml:space="preserve"> </w:t>
      </w:r>
      <w:r w:rsidRPr="00040AD1">
        <w:rPr>
          <w:rFonts w:ascii="Times New Roman" w:hAnsi="Times New Roman" w:cs="Times New Roman"/>
        </w:rPr>
        <w:t>-</w:t>
      </w:r>
      <w:r w:rsidR="00453C21">
        <w:rPr>
          <w:rFonts w:ascii="Times New Roman" w:hAnsi="Times New Roman" w:cs="Times New Roman"/>
        </w:rPr>
        <w:t xml:space="preserve"> </w:t>
      </w:r>
      <w:r w:rsidRPr="00040AD1">
        <w:rPr>
          <w:rFonts w:ascii="Times New Roman" w:hAnsi="Times New Roman" w:cs="Times New Roman"/>
        </w:rPr>
        <w:t>1</w:t>
      </w:r>
      <w:r w:rsidR="004B50B3">
        <w:rPr>
          <w:rFonts w:ascii="Times New Roman" w:hAnsi="Times New Roman" w:cs="Times New Roman"/>
        </w:rPr>
        <w:t xml:space="preserve"> (1cm) </w:t>
      </w:r>
    </w:p>
    <w:p w14:paraId="235D7021" w14:textId="29BC71BE" w:rsidR="00145C49" w:rsidRPr="00040AD1" w:rsidRDefault="00453C21" w:rsidP="00DB3940">
      <w:pPr>
        <w:pStyle w:val="ListParagraph"/>
        <w:numPr>
          <w:ilvl w:val="1"/>
          <w:numId w:val="33"/>
        </w:numPr>
        <w:rPr>
          <w:rFonts w:ascii="Times New Roman" w:hAnsi="Times New Roman" w:cs="Times New Roman"/>
        </w:rPr>
      </w:pPr>
      <w:r>
        <w:rPr>
          <w:rFonts w:ascii="Times New Roman" w:hAnsi="Times New Roman" w:cs="Times New Roman"/>
        </w:rPr>
        <w:t>Foreach of the above calculate</w:t>
      </w:r>
      <w:r w:rsidR="00145C49" w:rsidRPr="00040AD1">
        <w:rPr>
          <w:rFonts w:ascii="Times New Roman" w:hAnsi="Times New Roman" w:cs="Times New Roman"/>
        </w:rPr>
        <w:t xml:space="preserve"> and then recenter the SD score for the new value, generating </w:t>
      </w:r>
      <w:r w:rsidR="00145C49" w:rsidRPr="00040AD1">
        <w:rPr>
          <w:rFonts w:ascii="Times New Roman" w:hAnsi="Times New Roman" w:cs="Times New Roman"/>
          <w:b/>
          <w:color w:val="FF0000"/>
        </w:rPr>
        <w:t>tbc*</w:t>
      </w:r>
      <w:proofErr w:type="spellStart"/>
      <w:r w:rsidR="00145C49" w:rsidRPr="00040AD1">
        <w:rPr>
          <w:rFonts w:ascii="Times New Roman" w:hAnsi="Times New Roman" w:cs="Times New Roman"/>
          <w:b/>
          <w:color w:val="FF0000"/>
        </w:rPr>
        <w:t>sd_plus</w:t>
      </w:r>
      <w:proofErr w:type="spellEnd"/>
      <w:r w:rsidR="00145C49" w:rsidRPr="00040AD1">
        <w:rPr>
          <w:rFonts w:ascii="Times New Roman" w:hAnsi="Times New Roman" w:cs="Times New Roman"/>
        </w:rPr>
        <w:t xml:space="preserve"> and </w:t>
      </w:r>
      <w:r w:rsidR="00145C49" w:rsidRPr="00040AD1">
        <w:rPr>
          <w:rFonts w:ascii="Times New Roman" w:hAnsi="Times New Roman" w:cs="Times New Roman"/>
          <w:b/>
          <w:color w:val="FF0000"/>
        </w:rPr>
        <w:t>tbc*</w:t>
      </w:r>
      <w:proofErr w:type="spellStart"/>
      <w:r w:rsidR="00145C49" w:rsidRPr="00040AD1">
        <w:rPr>
          <w:rFonts w:ascii="Times New Roman" w:hAnsi="Times New Roman" w:cs="Times New Roman"/>
          <w:b/>
          <w:color w:val="FF0000"/>
        </w:rPr>
        <w:t>sd_minus</w:t>
      </w:r>
      <w:proofErr w:type="spellEnd"/>
    </w:p>
    <w:p w14:paraId="75C151E7" w14:textId="77777777" w:rsidR="00166674" w:rsidRPr="00040AD1" w:rsidRDefault="00166674" w:rsidP="000E2F78">
      <w:pPr>
        <w:ind w:left="720"/>
        <w:rPr>
          <w:rFonts w:ascii="Times New Roman" w:hAnsi="Times New Roman" w:cs="Times New Roman"/>
        </w:rPr>
      </w:pPr>
    </w:p>
    <w:p w14:paraId="5B85EE77" w14:textId="1775D356" w:rsidR="0014694F" w:rsidRPr="00040AD1" w:rsidRDefault="0014694F" w:rsidP="00DB3940">
      <w:pPr>
        <w:pStyle w:val="ListParagraph"/>
        <w:numPr>
          <w:ilvl w:val="0"/>
          <w:numId w:val="33"/>
        </w:numPr>
        <w:rPr>
          <w:rFonts w:ascii="Times New Roman" w:hAnsi="Times New Roman" w:cs="Times New Roman"/>
        </w:rPr>
      </w:pPr>
      <w:r w:rsidRPr="00040AD1">
        <w:rPr>
          <w:rFonts w:ascii="Times New Roman" w:hAnsi="Times New Roman" w:cs="Times New Roman"/>
        </w:rPr>
        <w:t xml:space="preserve">Exclude </w:t>
      </w:r>
      <w:r w:rsidRPr="00040AD1">
        <w:rPr>
          <w:rFonts w:ascii="Times New Roman" w:hAnsi="Times New Roman" w:cs="Times New Roman"/>
          <w:b/>
        </w:rPr>
        <w:t>moderate errors based on EWMA</w:t>
      </w:r>
      <w:r w:rsidR="00453C21">
        <w:rPr>
          <w:rFonts w:ascii="Times New Roman" w:hAnsi="Times New Roman" w:cs="Times New Roman"/>
          <w:b/>
        </w:rPr>
        <w:t xml:space="preserve">. </w:t>
      </w:r>
      <w:r w:rsidR="00453C21">
        <w:rPr>
          <w:rFonts w:ascii="Times New Roman" w:hAnsi="Times New Roman" w:cs="Times New Roman"/>
        </w:rPr>
        <w:t xml:space="preserve">This step is similar to step 11, with repeated exclusions of 1 value at a time, but with different criteria than step 11. There are several criteria used as checks to make sure that values with a large </w:t>
      </w:r>
      <w:proofErr w:type="spellStart"/>
      <w:r w:rsidR="00453C21">
        <w:rPr>
          <w:rFonts w:ascii="Times New Roman" w:hAnsi="Times New Roman" w:cs="Times New Roman"/>
        </w:rPr>
        <w:t>dewma</w:t>
      </w:r>
      <w:proofErr w:type="spellEnd"/>
      <w:r w:rsidR="00453C21">
        <w:rPr>
          <w:rFonts w:ascii="Times New Roman" w:hAnsi="Times New Roman" w:cs="Times New Roman"/>
        </w:rPr>
        <w:t>_* are not truly likely to be representative.</w:t>
      </w:r>
    </w:p>
    <w:p w14:paraId="1B0C59AE" w14:textId="3D9E03EC" w:rsidR="00D4399C" w:rsidRPr="00453C21" w:rsidRDefault="00D4399C" w:rsidP="00453C21">
      <w:pPr>
        <w:pStyle w:val="ListParagraph"/>
        <w:numPr>
          <w:ilvl w:val="1"/>
          <w:numId w:val="33"/>
        </w:numPr>
        <w:rPr>
          <w:rFonts w:ascii="Times New Roman" w:hAnsi="Times New Roman" w:cs="Times New Roman"/>
        </w:rPr>
      </w:pPr>
      <w:r w:rsidRPr="00040AD1">
        <w:rPr>
          <w:rFonts w:ascii="Times New Roman" w:hAnsi="Times New Roman" w:cs="Times New Roman"/>
        </w:rPr>
        <w:t>Perform a EWMA calculation</w:t>
      </w:r>
      <w:r w:rsidR="00453C21">
        <w:rPr>
          <w:rFonts w:ascii="Times New Roman" w:hAnsi="Times New Roman" w:cs="Times New Roman"/>
        </w:rPr>
        <w:t xml:space="preserve">. </w:t>
      </w:r>
      <w:r w:rsidRPr="00453C21">
        <w:rPr>
          <w:rFonts w:ascii="Times New Roman" w:hAnsi="Times New Roman" w:cs="Times New Roman"/>
        </w:rPr>
        <w:t xml:space="preserve">In addition to standard </w:t>
      </w:r>
      <w:proofErr w:type="spellStart"/>
      <w:r w:rsidRPr="00453C21">
        <w:rPr>
          <w:rFonts w:ascii="Times New Roman" w:hAnsi="Times New Roman" w:cs="Times New Roman"/>
        </w:rPr>
        <w:t>dewma</w:t>
      </w:r>
      <w:proofErr w:type="spellEnd"/>
      <w:r w:rsidRPr="00453C21">
        <w:rPr>
          <w:rFonts w:ascii="Times New Roman" w:hAnsi="Times New Roman" w:cs="Times New Roman"/>
        </w:rPr>
        <w:t xml:space="preserve">_* variables, calculate </w:t>
      </w:r>
      <w:proofErr w:type="spellStart"/>
      <w:r w:rsidRPr="00453C21">
        <w:rPr>
          <w:rFonts w:ascii="Times New Roman" w:hAnsi="Times New Roman" w:cs="Times New Roman"/>
        </w:rPr>
        <w:t>dewma</w:t>
      </w:r>
      <w:proofErr w:type="spellEnd"/>
      <w:r w:rsidRPr="00453C21">
        <w:rPr>
          <w:rFonts w:ascii="Times New Roman" w:hAnsi="Times New Roman" w:cs="Times New Roman"/>
        </w:rPr>
        <w:t xml:space="preserve">_*_plus and </w:t>
      </w:r>
      <w:proofErr w:type="spellStart"/>
      <w:r w:rsidRPr="00453C21">
        <w:rPr>
          <w:rFonts w:ascii="Times New Roman" w:hAnsi="Times New Roman" w:cs="Times New Roman"/>
        </w:rPr>
        <w:t>dewma</w:t>
      </w:r>
      <w:proofErr w:type="spellEnd"/>
      <w:r w:rsidRPr="00453C21">
        <w:rPr>
          <w:rFonts w:ascii="Times New Roman" w:hAnsi="Times New Roman" w:cs="Times New Roman"/>
        </w:rPr>
        <w:t>_*_minus using the tbc*</w:t>
      </w:r>
      <w:proofErr w:type="spellStart"/>
      <w:r w:rsidRPr="00453C21">
        <w:rPr>
          <w:rFonts w:ascii="Times New Roman" w:hAnsi="Times New Roman" w:cs="Times New Roman"/>
        </w:rPr>
        <w:t>sd</w:t>
      </w:r>
      <w:proofErr w:type="spellEnd"/>
      <w:r w:rsidRPr="00453C21">
        <w:rPr>
          <w:rFonts w:ascii="Times New Roman" w:hAnsi="Times New Roman" w:cs="Times New Roman"/>
        </w:rPr>
        <w:t xml:space="preserve"> scores generated in step 13</w:t>
      </w:r>
      <w:r w:rsidR="00453C21">
        <w:rPr>
          <w:rFonts w:ascii="Times New Roman" w:hAnsi="Times New Roman" w:cs="Times New Roman"/>
        </w:rPr>
        <w:t>.</w:t>
      </w:r>
    </w:p>
    <w:p w14:paraId="7209414F" w14:textId="2ED7CA0C" w:rsidR="00453C21" w:rsidRDefault="00D4399C" w:rsidP="00DB3940">
      <w:pPr>
        <w:pStyle w:val="ListParagraph"/>
        <w:numPr>
          <w:ilvl w:val="1"/>
          <w:numId w:val="33"/>
        </w:numPr>
        <w:rPr>
          <w:rFonts w:ascii="Times New Roman" w:hAnsi="Times New Roman" w:cs="Times New Roman"/>
        </w:rPr>
      </w:pPr>
      <w:r w:rsidRPr="00040AD1">
        <w:rPr>
          <w:rFonts w:ascii="Times New Roman" w:hAnsi="Times New Roman" w:cs="Times New Roman"/>
        </w:rPr>
        <w:t>Calculate</w:t>
      </w:r>
      <w:r w:rsidR="00453C21">
        <w:rPr>
          <w:rFonts w:ascii="Times New Roman" w:hAnsi="Times New Roman" w:cs="Times New Roman"/>
        </w:rPr>
        <w:t>:</w:t>
      </w:r>
      <w:r w:rsidRPr="00040AD1">
        <w:rPr>
          <w:rFonts w:ascii="Times New Roman" w:hAnsi="Times New Roman" w:cs="Times New Roman"/>
        </w:rPr>
        <w:t xml:space="preserve"> </w:t>
      </w:r>
    </w:p>
    <w:p w14:paraId="35270874" w14:textId="77777777" w:rsidR="00453C21" w:rsidRDefault="00D4399C" w:rsidP="00453C21">
      <w:pPr>
        <w:pStyle w:val="ListParagraph"/>
        <w:numPr>
          <w:ilvl w:val="2"/>
          <w:numId w:val="33"/>
        </w:numPr>
        <w:rPr>
          <w:rFonts w:ascii="Times New Roman" w:hAnsi="Times New Roman" w:cs="Times New Roman"/>
        </w:rPr>
      </w:pPr>
      <w:proofErr w:type="spellStart"/>
      <w:r w:rsidRPr="00040AD1">
        <w:rPr>
          <w:rFonts w:ascii="Times New Roman" w:hAnsi="Times New Roman" w:cs="Times New Roman"/>
        </w:rPr>
        <w:t>d_prevsd</w:t>
      </w:r>
      <w:proofErr w:type="spellEnd"/>
      <w:r w:rsidRPr="00040AD1">
        <w:rPr>
          <w:rFonts w:ascii="Times New Roman" w:hAnsi="Times New Roman" w:cs="Times New Roman"/>
        </w:rPr>
        <w:t>=tbc*</w:t>
      </w:r>
      <w:proofErr w:type="spellStart"/>
      <w:r w:rsidRPr="00040AD1">
        <w:rPr>
          <w:rFonts w:ascii="Times New Roman" w:hAnsi="Times New Roman" w:cs="Times New Roman"/>
        </w:rPr>
        <w:t>sd</w:t>
      </w:r>
      <w:proofErr w:type="spellEnd"/>
      <w:r w:rsidRPr="00040AD1">
        <w:rPr>
          <w:rFonts w:ascii="Times New Roman" w:hAnsi="Times New Roman" w:cs="Times New Roman"/>
        </w:rPr>
        <w:t>-tbc*</w:t>
      </w:r>
      <w:proofErr w:type="spellStart"/>
      <w:r w:rsidRPr="00040AD1">
        <w:rPr>
          <w:rFonts w:ascii="Times New Roman" w:hAnsi="Times New Roman" w:cs="Times New Roman"/>
        </w:rPr>
        <w:t>sd</w:t>
      </w:r>
      <w:r w:rsidRPr="00040AD1">
        <w:rPr>
          <w:rFonts w:ascii="Times New Roman" w:hAnsi="Times New Roman" w:cs="Times New Roman"/>
          <w:vertAlign w:val="subscript"/>
        </w:rPr>
        <w:t>prev</w:t>
      </w:r>
      <w:proofErr w:type="spellEnd"/>
    </w:p>
    <w:p w14:paraId="423A20A2" w14:textId="77777777" w:rsidR="00453C21" w:rsidRDefault="00D4399C" w:rsidP="00453C21">
      <w:pPr>
        <w:pStyle w:val="ListParagraph"/>
        <w:numPr>
          <w:ilvl w:val="2"/>
          <w:numId w:val="33"/>
        </w:numPr>
        <w:rPr>
          <w:rFonts w:ascii="Times New Roman" w:hAnsi="Times New Roman" w:cs="Times New Roman"/>
        </w:rPr>
      </w:pPr>
      <w:proofErr w:type="spellStart"/>
      <w:r w:rsidRPr="00040AD1">
        <w:rPr>
          <w:rFonts w:ascii="Times New Roman" w:hAnsi="Times New Roman" w:cs="Times New Roman"/>
        </w:rPr>
        <w:t>d_prevsd_minus</w:t>
      </w:r>
      <w:proofErr w:type="spellEnd"/>
      <w:r w:rsidRPr="00040AD1">
        <w:rPr>
          <w:rFonts w:ascii="Times New Roman" w:hAnsi="Times New Roman" w:cs="Times New Roman"/>
        </w:rPr>
        <w:t>=tbc*</w:t>
      </w:r>
      <w:proofErr w:type="spellStart"/>
      <w:r w:rsidRPr="00040AD1">
        <w:rPr>
          <w:rFonts w:ascii="Times New Roman" w:hAnsi="Times New Roman" w:cs="Times New Roman"/>
        </w:rPr>
        <w:t>sd_minus</w:t>
      </w:r>
      <w:proofErr w:type="spellEnd"/>
      <w:r w:rsidRPr="00040AD1">
        <w:rPr>
          <w:rFonts w:ascii="Times New Roman" w:hAnsi="Times New Roman" w:cs="Times New Roman"/>
        </w:rPr>
        <w:t>-tbc*</w:t>
      </w:r>
      <w:proofErr w:type="spellStart"/>
      <w:r w:rsidRPr="00040AD1">
        <w:rPr>
          <w:rFonts w:ascii="Times New Roman" w:hAnsi="Times New Roman" w:cs="Times New Roman"/>
        </w:rPr>
        <w:t>sd</w:t>
      </w:r>
      <w:r w:rsidRPr="00040AD1">
        <w:rPr>
          <w:rFonts w:ascii="Times New Roman" w:hAnsi="Times New Roman" w:cs="Times New Roman"/>
          <w:vertAlign w:val="subscript"/>
        </w:rPr>
        <w:t>prev</w:t>
      </w:r>
      <w:proofErr w:type="spellEnd"/>
    </w:p>
    <w:p w14:paraId="5B3FB11E" w14:textId="77777777" w:rsidR="00453C21" w:rsidRDefault="00D4399C" w:rsidP="00453C21">
      <w:pPr>
        <w:pStyle w:val="ListParagraph"/>
        <w:numPr>
          <w:ilvl w:val="2"/>
          <w:numId w:val="33"/>
        </w:numPr>
        <w:rPr>
          <w:rFonts w:ascii="Times New Roman" w:hAnsi="Times New Roman" w:cs="Times New Roman"/>
        </w:rPr>
      </w:pPr>
      <w:proofErr w:type="spellStart"/>
      <w:r w:rsidRPr="00040AD1">
        <w:rPr>
          <w:rFonts w:ascii="Times New Roman" w:hAnsi="Times New Roman" w:cs="Times New Roman"/>
        </w:rPr>
        <w:t>d_prevsd_plus</w:t>
      </w:r>
      <w:proofErr w:type="spellEnd"/>
      <w:r w:rsidRPr="00040AD1">
        <w:rPr>
          <w:rFonts w:ascii="Times New Roman" w:hAnsi="Times New Roman" w:cs="Times New Roman"/>
        </w:rPr>
        <w:t>=tbc*</w:t>
      </w:r>
      <w:proofErr w:type="spellStart"/>
      <w:r w:rsidRPr="00040AD1">
        <w:rPr>
          <w:rFonts w:ascii="Times New Roman" w:hAnsi="Times New Roman" w:cs="Times New Roman"/>
        </w:rPr>
        <w:t>sd_plus</w:t>
      </w:r>
      <w:proofErr w:type="spellEnd"/>
      <w:r w:rsidRPr="00040AD1">
        <w:rPr>
          <w:rFonts w:ascii="Times New Roman" w:hAnsi="Times New Roman" w:cs="Times New Roman"/>
        </w:rPr>
        <w:t>-tbc*</w:t>
      </w:r>
      <w:proofErr w:type="spellStart"/>
      <w:r w:rsidRPr="00040AD1">
        <w:rPr>
          <w:rFonts w:ascii="Times New Roman" w:hAnsi="Times New Roman" w:cs="Times New Roman"/>
        </w:rPr>
        <w:t>sd</w:t>
      </w:r>
      <w:r w:rsidRPr="00040AD1">
        <w:rPr>
          <w:rFonts w:ascii="Times New Roman" w:hAnsi="Times New Roman" w:cs="Times New Roman"/>
          <w:vertAlign w:val="subscript"/>
        </w:rPr>
        <w:t>prev</w:t>
      </w:r>
      <w:proofErr w:type="spellEnd"/>
    </w:p>
    <w:p w14:paraId="7488A612" w14:textId="77777777" w:rsidR="00453C21" w:rsidRDefault="00D4399C" w:rsidP="00453C21">
      <w:pPr>
        <w:pStyle w:val="ListParagraph"/>
        <w:numPr>
          <w:ilvl w:val="2"/>
          <w:numId w:val="33"/>
        </w:numPr>
        <w:rPr>
          <w:rFonts w:ascii="Times New Roman" w:hAnsi="Times New Roman" w:cs="Times New Roman"/>
        </w:rPr>
      </w:pPr>
      <w:proofErr w:type="spellStart"/>
      <w:r w:rsidRPr="00040AD1">
        <w:rPr>
          <w:rFonts w:ascii="Times New Roman" w:hAnsi="Times New Roman" w:cs="Times New Roman"/>
        </w:rPr>
        <w:t>d_nextsd</w:t>
      </w:r>
      <w:proofErr w:type="spellEnd"/>
      <w:r w:rsidRPr="00040AD1">
        <w:rPr>
          <w:rFonts w:ascii="Times New Roman" w:hAnsi="Times New Roman" w:cs="Times New Roman"/>
        </w:rPr>
        <w:t>=tbc*</w:t>
      </w:r>
      <w:proofErr w:type="spellStart"/>
      <w:r w:rsidRPr="00040AD1">
        <w:rPr>
          <w:rFonts w:ascii="Times New Roman" w:hAnsi="Times New Roman" w:cs="Times New Roman"/>
        </w:rPr>
        <w:t>sd</w:t>
      </w:r>
      <w:proofErr w:type="spellEnd"/>
      <w:r w:rsidRPr="00040AD1">
        <w:rPr>
          <w:rFonts w:ascii="Times New Roman" w:hAnsi="Times New Roman" w:cs="Times New Roman"/>
        </w:rPr>
        <w:t>-tbc*</w:t>
      </w:r>
      <w:proofErr w:type="spellStart"/>
      <w:r w:rsidRPr="00040AD1">
        <w:rPr>
          <w:rFonts w:ascii="Times New Roman" w:hAnsi="Times New Roman" w:cs="Times New Roman"/>
        </w:rPr>
        <w:t>sd</w:t>
      </w:r>
      <w:r w:rsidRPr="00040AD1">
        <w:rPr>
          <w:rFonts w:ascii="Times New Roman" w:hAnsi="Times New Roman" w:cs="Times New Roman"/>
          <w:vertAlign w:val="subscript"/>
        </w:rPr>
        <w:t>next</w:t>
      </w:r>
      <w:proofErr w:type="spellEnd"/>
    </w:p>
    <w:p w14:paraId="328F3704" w14:textId="77777777" w:rsidR="00453C21" w:rsidRDefault="00D4399C" w:rsidP="00453C21">
      <w:pPr>
        <w:pStyle w:val="ListParagraph"/>
        <w:numPr>
          <w:ilvl w:val="2"/>
          <w:numId w:val="33"/>
        </w:numPr>
        <w:rPr>
          <w:rFonts w:ascii="Times New Roman" w:hAnsi="Times New Roman" w:cs="Times New Roman"/>
        </w:rPr>
      </w:pPr>
      <w:proofErr w:type="spellStart"/>
      <w:r w:rsidRPr="00040AD1">
        <w:rPr>
          <w:rFonts w:ascii="Times New Roman" w:hAnsi="Times New Roman" w:cs="Times New Roman"/>
        </w:rPr>
        <w:t>d_nextsd_minus</w:t>
      </w:r>
      <w:proofErr w:type="spellEnd"/>
      <w:r w:rsidRPr="00040AD1">
        <w:rPr>
          <w:rFonts w:ascii="Times New Roman" w:hAnsi="Times New Roman" w:cs="Times New Roman"/>
        </w:rPr>
        <w:t>=tbc*</w:t>
      </w:r>
      <w:proofErr w:type="spellStart"/>
      <w:r w:rsidRPr="00040AD1">
        <w:rPr>
          <w:rFonts w:ascii="Times New Roman" w:hAnsi="Times New Roman" w:cs="Times New Roman"/>
        </w:rPr>
        <w:t>sd_minus</w:t>
      </w:r>
      <w:proofErr w:type="spellEnd"/>
      <w:r w:rsidRPr="00040AD1">
        <w:rPr>
          <w:rFonts w:ascii="Times New Roman" w:hAnsi="Times New Roman" w:cs="Times New Roman"/>
        </w:rPr>
        <w:t>-tbc*</w:t>
      </w:r>
      <w:proofErr w:type="spellStart"/>
      <w:r w:rsidRPr="00040AD1">
        <w:rPr>
          <w:rFonts w:ascii="Times New Roman" w:hAnsi="Times New Roman" w:cs="Times New Roman"/>
        </w:rPr>
        <w:t>sd</w:t>
      </w:r>
      <w:r w:rsidRPr="00040AD1">
        <w:rPr>
          <w:rFonts w:ascii="Times New Roman" w:hAnsi="Times New Roman" w:cs="Times New Roman"/>
          <w:vertAlign w:val="subscript"/>
        </w:rPr>
        <w:t>next</w:t>
      </w:r>
      <w:proofErr w:type="spellEnd"/>
    </w:p>
    <w:p w14:paraId="43D92E92" w14:textId="3B3E66CD" w:rsidR="00D4399C" w:rsidRPr="00453C21" w:rsidRDefault="00D4399C" w:rsidP="00453C21">
      <w:pPr>
        <w:pStyle w:val="ListParagraph"/>
        <w:numPr>
          <w:ilvl w:val="2"/>
          <w:numId w:val="33"/>
        </w:numPr>
        <w:rPr>
          <w:rFonts w:ascii="Times New Roman" w:hAnsi="Times New Roman" w:cs="Times New Roman"/>
        </w:rPr>
      </w:pPr>
      <w:proofErr w:type="spellStart"/>
      <w:r w:rsidRPr="00040AD1">
        <w:rPr>
          <w:rFonts w:ascii="Times New Roman" w:hAnsi="Times New Roman" w:cs="Times New Roman"/>
        </w:rPr>
        <w:t>d_nextsd_plus</w:t>
      </w:r>
      <w:proofErr w:type="spellEnd"/>
      <w:r w:rsidRPr="00040AD1">
        <w:rPr>
          <w:rFonts w:ascii="Times New Roman" w:hAnsi="Times New Roman" w:cs="Times New Roman"/>
        </w:rPr>
        <w:t>=tbc*</w:t>
      </w:r>
      <w:proofErr w:type="spellStart"/>
      <w:r w:rsidRPr="00040AD1">
        <w:rPr>
          <w:rFonts w:ascii="Times New Roman" w:hAnsi="Times New Roman" w:cs="Times New Roman"/>
        </w:rPr>
        <w:t>sd_plus</w:t>
      </w:r>
      <w:proofErr w:type="spellEnd"/>
      <w:r w:rsidRPr="00040AD1">
        <w:rPr>
          <w:rFonts w:ascii="Times New Roman" w:hAnsi="Times New Roman" w:cs="Times New Roman"/>
        </w:rPr>
        <w:t>-tbc*</w:t>
      </w:r>
      <w:proofErr w:type="spellStart"/>
      <w:r w:rsidRPr="00040AD1">
        <w:rPr>
          <w:rFonts w:ascii="Times New Roman" w:hAnsi="Times New Roman" w:cs="Times New Roman"/>
        </w:rPr>
        <w:t>sd</w:t>
      </w:r>
      <w:r w:rsidRPr="00040AD1">
        <w:rPr>
          <w:rFonts w:ascii="Times New Roman" w:hAnsi="Times New Roman" w:cs="Times New Roman"/>
          <w:vertAlign w:val="subscript"/>
        </w:rPr>
        <w:t>next</w:t>
      </w:r>
      <w:proofErr w:type="spellEnd"/>
    </w:p>
    <w:p w14:paraId="6691A6C9" w14:textId="492F01CB" w:rsidR="00453C21" w:rsidRPr="00453C21" w:rsidRDefault="00453C21" w:rsidP="00453C21">
      <w:pPr>
        <w:pStyle w:val="ListParagraph"/>
        <w:numPr>
          <w:ilvl w:val="2"/>
          <w:numId w:val="33"/>
        </w:numPr>
        <w:rPr>
          <w:rFonts w:ascii="Times New Roman" w:hAnsi="Times New Roman" w:cs="Times New Roman"/>
        </w:rPr>
      </w:pPr>
      <w:r>
        <w:rPr>
          <w:rFonts w:ascii="Times New Roman" w:hAnsi="Times New Roman" w:cs="Times New Roman"/>
        </w:rPr>
        <w:t xml:space="preserve"> </w:t>
      </w:r>
      <w:proofErr w:type="spellStart"/>
      <w:r w:rsidRPr="00040AD1">
        <w:rPr>
          <w:rFonts w:ascii="Times New Roman" w:hAnsi="Times New Roman" w:cs="Times New Roman"/>
        </w:rPr>
        <w:t>d_agedays_prev</w:t>
      </w:r>
      <w:proofErr w:type="spellEnd"/>
      <w:r w:rsidRPr="00040AD1">
        <w:rPr>
          <w:rFonts w:ascii="Times New Roman" w:hAnsi="Times New Roman" w:cs="Times New Roman"/>
        </w:rPr>
        <w:t>=</w:t>
      </w:r>
      <w:proofErr w:type="spellStart"/>
      <w:r w:rsidRPr="00040AD1">
        <w:rPr>
          <w:rFonts w:ascii="Times New Roman" w:hAnsi="Times New Roman" w:cs="Times New Roman"/>
        </w:rPr>
        <w:t>agedays-agedays</w:t>
      </w:r>
      <w:r w:rsidRPr="00040AD1">
        <w:rPr>
          <w:rFonts w:ascii="Times New Roman" w:hAnsi="Times New Roman" w:cs="Times New Roman"/>
          <w:vertAlign w:val="subscript"/>
        </w:rPr>
        <w:t>prev</w:t>
      </w:r>
      <w:proofErr w:type="spellEnd"/>
    </w:p>
    <w:p w14:paraId="4954F107" w14:textId="57212D68" w:rsidR="00453C21" w:rsidRPr="00040AD1" w:rsidRDefault="00453C21" w:rsidP="00453C21">
      <w:pPr>
        <w:pStyle w:val="ListParagraph"/>
        <w:numPr>
          <w:ilvl w:val="2"/>
          <w:numId w:val="33"/>
        </w:numPr>
        <w:rPr>
          <w:rFonts w:ascii="Times New Roman" w:hAnsi="Times New Roman" w:cs="Times New Roman"/>
        </w:rPr>
      </w:pPr>
      <w:proofErr w:type="spellStart"/>
      <w:r>
        <w:rPr>
          <w:rFonts w:ascii="Times New Roman" w:hAnsi="Times New Roman" w:cs="Times New Roman"/>
        </w:rPr>
        <w:t>d_agedays_next</w:t>
      </w:r>
      <w:proofErr w:type="spellEnd"/>
      <w:r>
        <w:rPr>
          <w:rFonts w:ascii="Times New Roman" w:hAnsi="Times New Roman" w:cs="Times New Roman"/>
        </w:rPr>
        <w:t>=</w:t>
      </w:r>
      <w:proofErr w:type="spellStart"/>
      <w:r>
        <w:rPr>
          <w:rFonts w:ascii="Times New Roman" w:hAnsi="Times New Roman" w:cs="Times New Roman"/>
        </w:rPr>
        <w:t>agedays</w:t>
      </w:r>
      <w:r>
        <w:rPr>
          <w:rFonts w:ascii="Times New Roman" w:hAnsi="Times New Roman" w:cs="Times New Roman"/>
          <w:vertAlign w:val="subscript"/>
        </w:rPr>
        <w:t>next</w:t>
      </w:r>
      <w:r>
        <w:rPr>
          <w:rFonts w:ascii="Times New Roman" w:hAnsi="Times New Roman" w:cs="Times New Roman"/>
        </w:rPr>
        <w:t>-agedays</w:t>
      </w:r>
      <w:proofErr w:type="spellEnd"/>
    </w:p>
    <w:p w14:paraId="401E303D" w14:textId="791C4951" w:rsidR="006233A8" w:rsidRPr="00040AD1" w:rsidRDefault="006233A8" w:rsidP="00DB3940">
      <w:pPr>
        <w:pStyle w:val="ListParagraph"/>
        <w:numPr>
          <w:ilvl w:val="1"/>
          <w:numId w:val="33"/>
        </w:numPr>
        <w:rPr>
          <w:rFonts w:ascii="Times New Roman" w:hAnsi="Times New Roman" w:cs="Times New Roman"/>
        </w:rPr>
      </w:pPr>
      <w:r w:rsidRPr="00040AD1">
        <w:rPr>
          <w:rFonts w:ascii="Times New Roman" w:hAnsi="Times New Roman" w:cs="Times New Roman"/>
        </w:rPr>
        <w:t>Generate abs_2ndlast_sd=|tbc*</w:t>
      </w:r>
      <w:proofErr w:type="spellStart"/>
      <w:r w:rsidRPr="00040AD1">
        <w:rPr>
          <w:rFonts w:ascii="Times New Roman" w:hAnsi="Times New Roman" w:cs="Times New Roman"/>
        </w:rPr>
        <w:t>sd</w:t>
      </w:r>
      <w:proofErr w:type="spellEnd"/>
      <w:r w:rsidRPr="00040AD1">
        <w:rPr>
          <w:rFonts w:ascii="Times New Roman" w:hAnsi="Times New Roman" w:cs="Times New Roman"/>
        </w:rPr>
        <w:t>| for the second-to-last measurement for a subject/parameter</w:t>
      </w:r>
    </w:p>
    <w:p w14:paraId="5EED6180" w14:textId="77E7A7D8" w:rsidR="006233A8" w:rsidRPr="00040AD1" w:rsidRDefault="006233A8" w:rsidP="00DB3940">
      <w:pPr>
        <w:pStyle w:val="ListParagraph"/>
        <w:numPr>
          <w:ilvl w:val="1"/>
          <w:numId w:val="33"/>
        </w:numPr>
        <w:rPr>
          <w:rFonts w:ascii="Times New Roman" w:hAnsi="Times New Roman" w:cs="Times New Roman"/>
        </w:rPr>
      </w:pPr>
      <w:r w:rsidRPr="00040AD1">
        <w:rPr>
          <w:rFonts w:ascii="Times New Roman" w:hAnsi="Times New Roman" w:cs="Times New Roman"/>
        </w:rPr>
        <w:lastRenderedPageBreak/>
        <w:t xml:space="preserve">Calculate </w:t>
      </w:r>
      <w:proofErr w:type="spellStart"/>
      <w:r w:rsidRPr="00040AD1">
        <w:rPr>
          <w:rFonts w:ascii="Times New Roman" w:hAnsi="Times New Roman" w:cs="Times New Roman"/>
        </w:rPr>
        <w:t>tbcOsd</w:t>
      </w:r>
      <w:proofErr w:type="spellEnd"/>
      <w:r w:rsidRPr="00040AD1">
        <w:rPr>
          <w:rFonts w:ascii="Times New Roman" w:hAnsi="Times New Roman" w:cs="Times New Roman"/>
        </w:rPr>
        <w:t xml:space="preserve"> which is the tbc*</w:t>
      </w:r>
      <w:proofErr w:type="spellStart"/>
      <w:r w:rsidRPr="00040AD1">
        <w:rPr>
          <w:rFonts w:ascii="Times New Roman" w:hAnsi="Times New Roman" w:cs="Times New Roman"/>
        </w:rPr>
        <w:t>sd</w:t>
      </w:r>
      <w:proofErr w:type="spellEnd"/>
      <w:r w:rsidRPr="00040AD1">
        <w:rPr>
          <w:rFonts w:ascii="Times New Roman" w:hAnsi="Times New Roman" w:cs="Times New Roman"/>
        </w:rPr>
        <w:t xml:space="preserve"> for the OTHER parameter for the same subject and </w:t>
      </w:r>
      <w:proofErr w:type="spellStart"/>
      <w:proofErr w:type="gramStart"/>
      <w:r w:rsidRPr="00040AD1">
        <w:rPr>
          <w:rFonts w:ascii="Times New Roman" w:hAnsi="Times New Roman" w:cs="Times New Roman"/>
        </w:rPr>
        <w:t>ageday</w:t>
      </w:r>
      <w:proofErr w:type="spellEnd"/>
      <w:r w:rsidRPr="00040AD1">
        <w:rPr>
          <w:rFonts w:ascii="Times New Roman" w:hAnsi="Times New Roman" w:cs="Times New Roman"/>
        </w:rPr>
        <w:t xml:space="preserve">  with</w:t>
      </w:r>
      <w:proofErr w:type="gramEnd"/>
      <w:r w:rsidRPr="00040AD1">
        <w:rPr>
          <w:rFonts w:ascii="Times New Roman" w:hAnsi="Times New Roman" w:cs="Times New Roman"/>
        </w:rPr>
        <w:t xml:space="preserve"> </w:t>
      </w:r>
      <w:proofErr w:type="spellStart"/>
      <w:r w:rsidRPr="00040AD1">
        <w:rPr>
          <w:rFonts w:ascii="Times New Roman" w:hAnsi="Times New Roman" w:cs="Times New Roman"/>
        </w:rPr>
        <w:t>exc</w:t>
      </w:r>
      <w:proofErr w:type="spellEnd"/>
      <w:r w:rsidRPr="00040AD1">
        <w:rPr>
          <w:rFonts w:ascii="Times New Roman" w:hAnsi="Times New Roman" w:cs="Times New Roman"/>
        </w:rPr>
        <w:t xml:space="preserve">_*==0 (this may be missing). </w:t>
      </w:r>
      <w:r w:rsidR="00DC33E1" w:rsidRPr="00040AD1">
        <w:rPr>
          <w:rFonts w:ascii="Times New Roman" w:hAnsi="Times New Roman" w:cs="Times New Roman"/>
        </w:rPr>
        <w:t xml:space="preserve"> </w:t>
      </w:r>
    </w:p>
    <w:p w14:paraId="4A4182FB" w14:textId="178B094D" w:rsidR="006233A8" w:rsidRPr="00040AD1" w:rsidRDefault="006233A8" w:rsidP="00DB3940">
      <w:pPr>
        <w:pStyle w:val="ListParagraph"/>
        <w:numPr>
          <w:ilvl w:val="1"/>
          <w:numId w:val="33"/>
        </w:numPr>
        <w:rPr>
          <w:rFonts w:ascii="Times New Roman" w:hAnsi="Times New Roman" w:cs="Times New Roman"/>
        </w:rPr>
      </w:pPr>
      <w:r w:rsidRPr="00040AD1">
        <w:rPr>
          <w:rFonts w:ascii="Times New Roman" w:hAnsi="Times New Roman" w:cs="Times New Roman"/>
        </w:rPr>
        <w:t xml:space="preserve">Calculate </w:t>
      </w:r>
      <w:proofErr w:type="spellStart"/>
      <w:r w:rsidRPr="00040AD1">
        <w:rPr>
          <w:rFonts w:ascii="Times New Roman" w:hAnsi="Times New Roman" w:cs="Times New Roman"/>
        </w:rPr>
        <w:t>median_tbcOsd</w:t>
      </w:r>
      <w:proofErr w:type="spellEnd"/>
      <w:r w:rsidRPr="00040AD1">
        <w:rPr>
          <w:rFonts w:ascii="Times New Roman" w:hAnsi="Times New Roman" w:cs="Times New Roman"/>
        </w:rPr>
        <w:t xml:space="preserve"> which is the </w:t>
      </w:r>
      <w:proofErr w:type="spellStart"/>
      <w:r w:rsidRPr="00040AD1">
        <w:rPr>
          <w:rFonts w:ascii="Times New Roman" w:hAnsi="Times New Roman" w:cs="Times New Roman"/>
        </w:rPr>
        <w:t>median_tbc</w:t>
      </w:r>
      <w:proofErr w:type="spellEnd"/>
      <w:r w:rsidRPr="00040AD1">
        <w:rPr>
          <w:rFonts w:ascii="Times New Roman" w:hAnsi="Times New Roman" w:cs="Times New Roman"/>
        </w:rPr>
        <w:t>*</w:t>
      </w:r>
      <w:proofErr w:type="spellStart"/>
      <w:r w:rsidRPr="00040AD1">
        <w:rPr>
          <w:rFonts w:ascii="Times New Roman" w:hAnsi="Times New Roman" w:cs="Times New Roman"/>
        </w:rPr>
        <w:t>sd</w:t>
      </w:r>
      <w:proofErr w:type="spellEnd"/>
      <w:r w:rsidRPr="00040AD1">
        <w:rPr>
          <w:rFonts w:ascii="Times New Roman" w:hAnsi="Times New Roman" w:cs="Times New Roman"/>
        </w:rPr>
        <w:t xml:space="preserve"> for the OTHER parameter for the same subject with </w:t>
      </w:r>
      <w:proofErr w:type="spellStart"/>
      <w:r w:rsidRPr="00040AD1">
        <w:rPr>
          <w:rFonts w:ascii="Times New Roman" w:hAnsi="Times New Roman" w:cs="Times New Roman"/>
        </w:rPr>
        <w:t>exc</w:t>
      </w:r>
      <w:proofErr w:type="spellEnd"/>
      <w:r w:rsidRPr="00040AD1">
        <w:rPr>
          <w:rFonts w:ascii="Times New Roman" w:hAnsi="Times New Roman" w:cs="Times New Roman"/>
        </w:rPr>
        <w:t>_*==0 (this may be missing)</w:t>
      </w:r>
    </w:p>
    <w:p w14:paraId="6AD86744" w14:textId="213968DC" w:rsidR="00D4399C" w:rsidRPr="00040AD1" w:rsidRDefault="00D4399C" w:rsidP="00DB3940">
      <w:pPr>
        <w:pStyle w:val="ListParagraph"/>
        <w:numPr>
          <w:ilvl w:val="1"/>
          <w:numId w:val="33"/>
        </w:numPr>
        <w:rPr>
          <w:rFonts w:ascii="Times New Roman" w:hAnsi="Times New Roman" w:cs="Times New Roman"/>
        </w:rPr>
      </w:pPr>
      <w:r w:rsidRPr="00040AD1">
        <w:rPr>
          <w:rFonts w:ascii="Times New Roman" w:hAnsi="Times New Roman" w:cs="Times New Roman"/>
        </w:rPr>
        <w:t xml:space="preserve">Identify values for possible exclusion if they meet one of the following sets of criteria. </w:t>
      </w:r>
      <w:r w:rsidR="006E6538">
        <w:rPr>
          <w:rFonts w:ascii="Times New Roman" w:hAnsi="Times New Roman" w:cs="Times New Roman"/>
        </w:rPr>
        <w:t>You can generate</w:t>
      </w:r>
      <w:r w:rsidRPr="00040AD1">
        <w:rPr>
          <w:rFonts w:ascii="Times New Roman" w:hAnsi="Times New Roman" w:cs="Times New Roman"/>
        </w:rPr>
        <w:t xml:space="preserve"> a temporary exclusion variable </w:t>
      </w:r>
      <w:proofErr w:type="spellStart"/>
      <w:r w:rsidRPr="00040AD1">
        <w:rPr>
          <w:rFonts w:ascii="Times New Roman" w:hAnsi="Times New Roman" w:cs="Times New Roman"/>
        </w:rPr>
        <w:t>temp_exc</w:t>
      </w:r>
      <w:proofErr w:type="spellEnd"/>
      <w:r w:rsidRPr="00040AD1">
        <w:rPr>
          <w:rFonts w:ascii="Times New Roman" w:hAnsi="Times New Roman" w:cs="Times New Roman"/>
        </w:rPr>
        <w:t xml:space="preserve">_* equal to the number indicated </w:t>
      </w:r>
      <w:r w:rsidR="00663C6F" w:rsidRPr="00040AD1">
        <w:rPr>
          <w:rFonts w:ascii="Times New Roman" w:hAnsi="Times New Roman" w:cs="Times New Roman"/>
        </w:rPr>
        <w:t>to</w:t>
      </w:r>
      <w:r w:rsidRPr="00040AD1">
        <w:rPr>
          <w:rFonts w:ascii="Times New Roman" w:hAnsi="Times New Roman" w:cs="Times New Roman"/>
        </w:rPr>
        <w:t xml:space="preserve"> keep track of which set of criteria were met</w:t>
      </w:r>
    </w:p>
    <w:p w14:paraId="0AFE88A7" w14:textId="4C4B022F" w:rsidR="00D4399C" w:rsidRPr="00040AD1" w:rsidRDefault="00D4399C" w:rsidP="00DB3940">
      <w:pPr>
        <w:pStyle w:val="ListParagraph"/>
        <w:numPr>
          <w:ilvl w:val="2"/>
          <w:numId w:val="33"/>
        </w:numPr>
        <w:rPr>
          <w:rFonts w:ascii="Times New Roman" w:hAnsi="Times New Roman" w:cs="Times New Roman"/>
        </w:rPr>
      </w:pPr>
      <w:r w:rsidRPr="00040AD1">
        <w:rPr>
          <w:rFonts w:ascii="Times New Roman" w:hAnsi="Times New Roman" w:cs="Times New Roman"/>
        </w:rPr>
        <w:t xml:space="preserve">Replace </w:t>
      </w:r>
      <w:proofErr w:type="spellStart"/>
      <w:r w:rsidRPr="00040AD1">
        <w:rPr>
          <w:rFonts w:ascii="Times New Roman" w:hAnsi="Times New Roman" w:cs="Times New Roman"/>
        </w:rPr>
        <w:t>temp_exc</w:t>
      </w:r>
      <w:proofErr w:type="spellEnd"/>
      <w:r w:rsidRPr="00040AD1">
        <w:rPr>
          <w:rFonts w:ascii="Times New Roman" w:hAnsi="Times New Roman" w:cs="Times New Roman"/>
        </w:rPr>
        <w:t xml:space="preserve">_*=8 if the value is </w:t>
      </w:r>
      <w:r w:rsidR="00663C6F" w:rsidRPr="00040AD1">
        <w:rPr>
          <w:rFonts w:ascii="Times New Roman" w:hAnsi="Times New Roman" w:cs="Times New Roman"/>
        </w:rPr>
        <w:t>one of 3 or more</w:t>
      </w:r>
      <w:r w:rsidRPr="00040AD1">
        <w:rPr>
          <w:rFonts w:ascii="Times New Roman" w:hAnsi="Times New Roman" w:cs="Times New Roman"/>
        </w:rPr>
        <w:t xml:space="preserve"> measurements for a subject/parameter AND </w:t>
      </w:r>
      <w:r w:rsidR="00663C6F" w:rsidRPr="00040AD1">
        <w:rPr>
          <w:rFonts w:ascii="Times New Roman" w:hAnsi="Times New Roman" w:cs="Times New Roman"/>
        </w:rPr>
        <w:t>the value is neither the first nor the last measurement AND one of the following sets of criteria are met</w:t>
      </w:r>
    </w:p>
    <w:p w14:paraId="3E552D66" w14:textId="1BCEE07C" w:rsidR="00663C6F" w:rsidRPr="00040AD1" w:rsidRDefault="00663C6F" w:rsidP="00DB3940">
      <w:pPr>
        <w:pStyle w:val="ListParagraph"/>
        <w:numPr>
          <w:ilvl w:val="3"/>
          <w:numId w:val="33"/>
        </w:numPr>
        <w:rPr>
          <w:rFonts w:ascii="Times New Roman" w:hAnsi="Times New Roman" w:cs="Times New Roman"/>
        </w:rPr>
      </w:pPr>
      <w:proofErr w:type="spellStart"/>
      <w:r w:rsidRPr="00040AD1">
        <w:rPr>
          <w:rFonts w:ascii="Times New Roman" w:hAnsi="Times New Roman" w:cs="Times New Roman"/>
        </w:rPr>
        <w:t>dewma</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&gt;1 &amp; </w:t>
      </w:r>
      <w:proofErr w:type="spellStart"/>
      <w:r w:rsidRPr="00040AD1">
        <w:rPr>
          <w:rFonts w:ascii="Times New Roman" w:hAnsi="Times New Roman" w:cs="Times New Roman"/>
        </w:rPr>
        <w:t>dewma</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_</w:t>
      </w:r>
      <w:proofErr w:type="spellStart"/>
      <w:r w:rsidRPr="00040AD1">
        <w:rPr>
          <w:rFonts w:ascii="Times New Roman" w:hAnsi="Times New Roman" w:cs="Times New Roman"/>
        </w:rPr>
        <w:t>bef</w:t>
      </w:r>
      <w:proofErr w:type="spellEnd"/>
      <w:r w:rsidRPr="00040AD1">
        <w:rPr>
          <w:rFonts w:ascii="Times New Roman" w:hAnsi="Times New Roman" w:cs="Times New Roman"/>
        </w:rPr>
        <w:t xml:space="preserve">&gt;1 &amp; </w:t>
      </w:r>
      <w:proofErr w:type="spellStart"/>
      <w:r w:rsidRPr="00040AD1">
        <w:rPr>
          <w:rFonts w:ascii="Times New Roman" w:hAnsi="Times New Roman" w:cs="Times New Roman"/>
        </w:rPr>
        <w:t>dewma</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_aft&gt;1 &amp; </w:t>
      </w:r>
      <w:proofErr w:type="spellStart"/>
      <w:r w:rsidRPr="00040AD1">
        <w:rPr>
          <w:rFonts w:ascii="Times New Roman" w:hAnsi="Times New Roman" w:cs="Times New Roman"/>
        </w:rPr>
        <w:t>d_nextsd</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&gt;1 &amp; </w:t>
      </w:r>
      <w:proofErr w:type="spellStart"/>
      <w:r w:rsidRPr="00040AD1">
        <w:rPr>
          <w:rFonts w:ascii="Times New Roman" w:hAnsi="Times New Roman" w:cs="Times New Roman"/>
        </w:rPr>
        <w:t>d_prevsd</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&gt;1 &amp; </w:t>
      </w:r>
      <w:proofErr w:type="spellStart"/>
      <w:r w:rsidRPr="00040AD1">
        <w:rPr>
          <w:rFonts w:ascii="Times New Roman" w:hAnsi="Times New Roman" w:cs="Times New Roman"/>
        </w:rPr>
        <w:t>d_prevsd_plus</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&gt;1 &amp; </w:t>
      </w:r>
      <w:proofErr w:type="spellStart"/>
      <w:r w:rsidRPr="00040AD1">
        <w:rPr>
          <w:rFonts w:ascii="Times New Roman" w:hAnsi="Times New Roman" w:cs="Times New Roman"/>
        </w:rPr>
        <w:t>d_prevsd_minus</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&gt;1 &amp; </w:t>
      </w:r>
      <w:proofErr w:type="spellStart"/>
      <w:r w:rsidRPr="00040AD1">
        <w:rPr>
          <w:rFonts w:ascii="Times New Roman" w:hAnsi="Times New Roman" w:cs="Times New Roman"/>
        </w:rPr>
        <w:t>d_nextsd_plus</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&gt;1 &amp; </w:t>
      </w:r>
      <w:proofErr w:type="spellStart"/>
      <w:r w:rsidRPr="00040AD1">
        <w:rPr>
          <w:rFonts w:ascii="Times New Roman" w:hAnsi="Times New Roman" w:cs="Times New Roman"/>
        </w:rPr>
        <w:t>d_nextsd_minus</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&gt;1</w:t>
      </w:r>
    </w:p>
    <w:p w14:paraId="3EB1C413" w14:textId="27631053" w:rsidR="00663C6F" w:rsidRPr="00040AD1" w:rsidRDefault="00663C6F" w:rsidP="00DB3940">
      <w:pPr>
        <w:pStyle w:val="ListParagraph"/>
        <w:numPr>
          <w:ilvl w:val="3"/>
          <w:numId w:val="33"/>
        </w:numPr>
        <w:rPr>
          <w:rFonts w:ascii="Times New Roman" w:hAnsi="Times New Roman" w:cs="Times New Roman"/>
        </w:rPr>
      </w:pPr>
      <w:proofErr w:type="spellStart"/>
      <w:r w:rsidRPr="00040AD1">
        <w:rPr>
          <w:rFonts w:ascii="Times New Roman" w:hAnsi="Times New Roman" w:cs="Times New Roman"/>
        </w:rPr>
        <w:t>dewma</w:t>
      </w:r>
      <w:proofErr w:type="spellEnd"/>
      <w:r w:rsidRPr="00040AD1">
        <w:rPr>
          <w:rFonts w:ascii="Times New Roman" w:hAnsi="Times New Roman" w:cs="Times New Roman"/>
        </w:rPr>
        <w:t xml:space="preserve">_*&lt;-1 &amp; </w:t>
      </w:r>
      <w:proofErr w:type="spellStart"/>
      <w:r w:rsidRPr="00040AD1">
        <w:rPr>
          <w:rFonts w:ascii="Times New Roman" w:hAnsi="Times New Roman" w:cs="Times New Roman"/>
        </w:rPr>
        <w:t>dewma</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_</w:t>
      </w:r>
      <w:proofErr w:type="spellStart"/>
      <w:r w:rsidRPr="00040AD1">
        <w:rPr>
          <w:rFonts w:ascii="Times New Roman" w:hAnsi="Times New Roman" w:cs="Times New Roman"/>
        </w:rPr>
        <w:t>bef</w:t>
      </w:r>
      <w:proofErr w:type="spellEnd"/>
      <w:r w:rsidRPr="00040AD1">
        <w:rPr>
          <w:rFonts w:ascii="Times New Roman" w:hAnsi="Times New Roman" w:cs="Times New Roman"/>
        </w:rPr>
        <w:t xml:space="preserve">&lt;-1 &amp; </w:t>
      </w:r>
      <w:proofErr w:type="spellStart"/>
      <w:r w:rsidRPr="00040AD1">
        <w:rPr>
          <w:rFonts w:ascii="Times New Roman" w:hAnsi="Times New Roman" w:cs="Times New Roman"/>
        </w:rPr>
        <w:t>dewma</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_aft&lt;-1 &amp; </w:t>
      </w:r>
      <w:proofErr w:type="spellStart"/>
      <w:r w:rsidRPr="00040AD1">
        <w:rPr>
          <w:rFonts w:ascii="Times New Roman" w:hAnsi="Times New Roman" w:cs="Times New Roman"/>
        </w:rPr>
        <w:t>d_nextsd</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&lt;-1 &amp; </w:t>
      </w:r>
      <w:proofErr w:type="spellStart"/>
      <w:r w:rsidRPr="00040AD1">
        <w:rPr>
          <w:rFonts w:ascii="Times New Roman" w:hAnsi="Times New Roman" w:cs="Times New Roman"/>
        </w:rPr>
        <w:t>d_prevsd</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&lt;-1 &amp; </w:t>
      </w:r>
      <w:proofErr w:type="spellStart"/>
      <w:r w:rsidRPr="00040AD1">
        <w:rPr>
          <w:rFonts w:ascii="Times New Roman" w:hAnsi="Times New Roman" w:cs="Times New Roman"/>
        </w:rPr>
        <w:t>d_prevsd_plus</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&lt;-1 &amp; </w:t>
      </w:r>
      <w:proofErr w:type="spellStart"/>
      <w:r w:rsidRPr="00040AD1">
        <w:rPr>
          <w:rFonts w:ascii="Times New Roman" w:hAnsi="Times New Roman" w:cs="Times New Roman"/>
        </w:rPr>
        <w:t>d_prevsd_minus</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&lt;-1 &amp; </w:t>
      </w:r>
      <w:proofErr w:type="spellStart"/>
      <w:r w:rsidRPr="00040AD1">
        <w:rPr>
          <w:rFonts w:ascii="Times New Roman" w:hAnsi="Times New Roman" w:cs="Times New Roman"/>
        </w:rPr>
        <w:t>d_nextsd_plus</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&lt;-1 &amp; </w:t>
      </w:r>
      <w:proofErr w:type="spellStart"/>
      <w:r w:rsidRPr="00040AD1">
        <w:rPr>
          <w:rFonts w:ascii="Times New Roman" w:hAnsi="Times New Roman" w:cs="Times New Roman"/>
        </w:rPr>
        <w:t>d_nextsd_minus</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&lt;-1</w:t>
      </w:r>
    </w:p>
    <w:p w14:paraId="7AD17815" w14:textId="7BB30598" w:rsidR="00663C6F" w:rsidRPr="00040AD1" w:rsidRDefault="00663C6F" w:rsidP="00DB3940">
      <w:pPr>
        <w:pStyle w:val="ListParagraph"/>
        <w:numPr>
          <w:ilvl w:val="2"/>
          <w:numId w:val="33"/>
        </w:numPr>
        <w:rPr>
          <w:rFonts w:ascii="Times New Roman" w:hAnsi="Times New Roman" w:cs="Times New Roman"/>
        </w:rPr>
      </w:pPr>
      <w:r w:rsidRPr="00040AD1">
        <w:rPr>
          <w:rFonts w:ascii="Times New Roman" w:hAnsi="Times New Roman" w:cs="Times New Roman"/>
        </w:rPr>
        <w:t xml:space="preserve">Replace </w:t>
      </w:r>
      <w:proofErr w:type="spellStart"/>
      <w:r w:rsidRPr="00040AD1">
        <w:rPr>
          <w:rFonts w:ascii="Times New Roman" w:hAnsi="Times New Roman" w:cs="Times New Roman"/>
        </w:rPr>
        <w:t>temp_exc</w:t>
      </w:r>
      <w:proofErr w:type="spellEnd"/>
      <w:r w:rsidRPr="00040AD1">
        <w:rPr>
          <w:rFonts w:ascii="Times New Roman" w:hAnsi="Times New Roman" w:cs="Times New Roman"/>
        </w:rPr>
        <w:t xml:space="preserve">_*=9 if the value is the first of 3 or more measurements for a subject/parameter AND </w:t>
      </w:r>
      <w:proofErr w:type="spellStart"/>
      <w:r w:rsidRPr="00040AD1">
        <w:rPr>
          <w:rFonts w:ascii="Times New Roman" w:hAnsi="Times New Roman" w:cs="Times New Roman"/>
        </w:rPr>
        <w:t>d_agedays_next</w:t>
      </w:r>
      <w:proofErr w:type="spellEnd"/>
      <w:r w:rsidRPr="00040AD1">
        <w:rPr>
          <w:rFonts w:ascii="Times New Roman" w:hAnsi="Times New Roman" w:cs="Times New Roman"/>
        </w:rPr>
        <w:t>&lt;365.25 AND one of the following sets of criteria are met</w:t>
      </w:r>
    </w:p>
    <w:p w14:paraId="103AE44E" w14:textId="633A0A74" w:rsidR="00663C6F" w:rsidRPr="00040AD1" w:rsidRDefault="00663C6F" w:rsidP="00DB3940">
      <w:pPr>
        <w:pStyle w:val="ListParagraph"/>
        <w:numPr>
          <w:ilvl w:val="3"/>
          <w:numId w:val="33"/>
        </w:numPr>
        <w:rPr>
          <w:rFonts w:ascii="Times New Roman" w:hAnsi="Times New Roman" w:cs="Times New Roman"/>
        </w:rPr>
      </w:pPr>
      <w:proofErr w:type="spellStart"/>
      <w:r w:rsidRPr="00040AD1">
        <w:rPr>
          <w:rFonts w:ascii="Times New Roman" w:hAnsi="Times New Roman" w:cs="Times New Roman"/>
        </w:rPr>
        <w:t>dewma</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&gt;2 &amp; </w:t>
      </w:r>
      <w:proofErr w:type="spellStart"/>
      <w:r w:rsidRPr="00040AD1">
        <w:rPr>
          <w:rFonts w:ascii="Times New Roman" w:hAnsi="Times New Roman" w:cs="Times New Roman"/>
        </w:rPr>
        <w:t>dewma</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_aft&gt;1 &amp; </w:t>
      </w:r>
      <w:proofErr w:type="spellStart"/>
      <w:r w:rsidRPr="00040AD1">
        <w:rPr>
          <w:rFonts w:ascii="Times New Roman" w:hAnsi="Times New Roman" w:cs="Times New Roman"/>
        </w:rPr>
        <w:t>d_nextsd</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&gt;1 &amp; </w:t>
      </w:r>
      <w:proofErr w:type="spellStart"/>
      <w:r w:rsidRPr="00040AD1">
        <w:rPr>
          <w:rFonts w:ascii="Times New Roman" w:hAnsi="Times New Roman" w:cs="Times New Roman"/>
        </w:rPr>
        <w:t>d_nextsd_plus</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&gt;1 &amp; </w:t>
      </w:r>
      <w:proofErr w:type="spellStart"/>
      <w:r w:rsidRPr="00040AD1">
        <w:rPr>
          <w:rFonts w:ascii="Times New Roman" w:hAnsi="Times New Roman" w:cs="Times New Roman"/>
        </w:rPr>
        <w:t>d_nextsd_minus</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&gt;1</w:t>
      </w:r>
    </w:p>
    <w:p w14:paraId="75FD11F7" w14:textId="651ECB02" w:rsidR="00663C6F" w:rsidRPr="00040AD1" w:rsidRDefault="00663C6F" w:rsidP="00DB3940">
      <w:pPr>
        <w:pStyle w:val="ListParagraph"/>
        <w:numPr>
          <w:ilvl w:val="3"/>
          <w:numId w:val="33"/>
        </w:numPr>
        <w:rPr>
          <w:rFonts w:ascii="Times New Roman" w:hAnsi="Times New Roman" w:cs="Times New Roman"/>
        </w:rPr>
      </w:pPr>
      <w:proofErr w:type="spellStart"/>
      <w:r w:rsidRPr="00040AD1">
        <w:rPr>
          <w:rFonts w:ascii="Times New Roman" w:hAnsi="Times New Roman" w:cs="Times New Roman"/>
        </w:rPr>
        <w:t>dewma</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&lt;-2 &amp; </w:t>
      </w:r>
      <w:proofErr w:type="spellStart"/>
      <w:r w:rsidRPr="00040AD1">
        <w:rPr>
          <w:rFonts w:ascii="Times New Roman" w:hAnsi="Times New Roman" w:cs="Times New Roman"/>
        </w:rPr>
        <w:t>dewma</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_aft&lt;-1 &amp; </w:t>
      </w:r>
      <w:proofErr w:type="spellStart"/>
      <w:r w:rsidRPr="00040AD1">
        <w:rPr>
          <w:rFonts w:ascii="Times New Roman" w:hAnsi="Times New Roman" w:cs="Times New Roman"/>
        </w:rPr>
        <w:t>d_nextsd</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&lt;-1 &amp; </w:t>
      </w:r>
      <w:proofErr w:type="spellStart"/>
      <w:r w:rsidRPr="00040AD1">
        <w:rPr>
          <w:rFonts w:ascii="Times New Roman" w:hAnsi="Times New Roman" w:cs="Times New Roman"/>
        </w:rPr>
        <w:t>d_nextsd_plus</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&lt;-1 &amp; </w:t>
      </w:r>
      <w:proofErr w:type="spellStart"/>
      <w:r w:rsidRPr="00040AD1">
        <w:rPr>
          <w:rFonts w:ascii="Times New Roman" w:hAnsi="Times New Roman" w:cs="Times New Roman"/>
        </w:rPr>
        <w:t>d_nextsd_minus</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&lt;-1</w:t>
      </w:r>
    </w:p>
    <w:p w14:paraId="680C757A" w14:textId="77777777" w:rsidR="00663C6F" w:rsidRPr="00040AD1" w:rsidRDefault="00663C6F" w:rsidP="00DB3940">
      <w:pPr>
        <w:pStyle w:val="ListParagraph"/>
        <w:numPr>
          <w:ilvl w:val="2"/>
          <w:numId w:val="33"/>
        </w:numPr>
        <w:rPr>
          <w:rFonts w:ascii="Times New Roman" w:hAnsi="Times New Roman" w:cs="Times New Roman"/>
        </w:rPr>
      </w:pPr>
      <w:r w:rsidRPr="00040AD1">
        <w:rPr>
          <w:rFonts w:ascii="Times New Roman" w:hAnsi="Times New Roman" w:cs="Times New Roman"/>
        </w:rPr>
        <w:t xml:space="preserve">Replace </w:t>
      </w:r>
      <w:proofErr w:type="spellStart"/>
      <w:r w:rsidRPr="00040AD1">
        <w:rPr>
          <w:rFonts w:ascii="Times New Roman" w:hAnsi="Times New Roman" w:cs="Times New Roman"/>
        </w:rPr>
        <w:t>temp_exc</w:t>
      </w:r>
      <w:proofErr w:type="spellEnd"/>
      <w:r w:rsidRPr="00040AD1">
        <w:rPr>
          <w:rFonts w:ascii="Times New Roman" w:hAnsi="Times New Roman" w:cs="Times New Roman"/>
        </w:rPr>
        <w:t xml:space="preserve">_*=10 if the value is the first of 3 or more measurements for a subject/parameter AND </w:t>
      </w:r>
      <w:proofErr w:type="spellStart"/>
      <w:r w:rsidRPr="00040AD1">
        <w:rPr>
          <w:rFonts w:ascii="Times New Roman" w:hAnsi="Times New Roman" w:cs="Times New Roman"/>
        </w:rPr>
        <w:t>d_agedays_next</w:t>
      </w:r>
      <w:proofErr w:type="spellEnd"/>
      <w:r w:rsidRPr="00040AD1">
        <w:rPr>
          <w:rFonts w:ascii="Times New Roman" w:hAnsi="Times New Roman" w:cs="Times New Roman"/>
        </w:rPr>
        <w:t>&gt;365.25 AND one of the following sets of criteria are met</w:t>
      </w:r>
    </w:p>
    <w:p w14:paraId="4E7AF055" w14:textId="0FBB447A" w:rsidR="00663C6F" w:rsidRPr="00040AD1" w:rsidRDefault="00663C6F" w:rsidP="00DB3940">
      <w:pPr>
        <w:pStyle w:val="ListParagraph"/>
        <w:numPr>
          <w:ilvl w:val="3"/>
          <w:numId w:val="33"/>
        </w:numPr>
        <w:rPr>
          <w:rFonts w:ascii="Times New Roman" w:hAnsi="Times New Roman" w:cs="Times New Roman"/>
        </w:rPr>
      </w:pPr>
      <w:proofErr w:type="spellStart"/>
      <w:r w:rsidRPr="00040AD1">
        <w:rPr>
          <w:rFonts w:ascii="Times New Roman" w:hAnsi="Times New Roman" w:cs="Times New Roman"/>
        </w:rPr>
        <w:t>dewma</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&gt;3 &amp; </w:t>
      </w:r>
      <w:proofErr w:type="spellStart"/>
      <w:r w:rsidRPr="00040AD1">
        <w:rPr>
          <w:rFonts w:ascii="Times New Roman" w:hAnsi="Times New Roman" w:cs="Times New Roman"/>
        </w:rPr>
        <w:t>dewma</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_aft&gt;1 &amp; </w:t>
      </w:r>
      <w:proofErr w:type="spellStart"/>
      <w:r w:rsidRPr="00040AD1">
        <w:rPr>
          <w:rFonts w:ascii="Times New Roman" w:hAnsi="Times New Roman" w:cs="Times New Roman"/>
        </w:rPr>
        <w:t>d_nextsd</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&gt;1 &amp; </w:t>
      </w:r>
      <w:proofErr w:type="spellStart"/>
      <w:r w:rsidRPr="00040AD1">
        <w:rPr>
          <w:rFonts w:ascii="Times New Roman" w:hAnsi="Times New Roman" w:cs="Times New Roman"/>
        </w:rPr>
        <w:t>d_nextsd_plus</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&gt;1 &amp; </w:t>
      </w:r>
      <w:proofErr w:type="spellStart"/>
      <w:r w:rsidRPr="00040AD1">
        <w:rPr>
          <w:rFonts w:ascii="Times New Roman" w:hAnsi="Times New Roman" w:cs="Times New Roman"/>
        </w:rPr>
        <w:t>d_nextsd_minus</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&gt;1</w:t>
      </w:r>
    </w:p>
    <w:p w14:paraId="2B75BADE" w14:textId="2572D6D8" w:rsidR="00663C6F" w:rsidRPr="00040AD1" w:rsidRDefault="00663C6F" w:rsidP="00DB3940">
      <w:pPr>
        <w:pStyle w:val="ListParagraph"/>
        <w:numPr>
          <w:ilvl w:val="3"/>
          <w:numId w:val="33"/>
        </w:numPr>
        <w:rPr>
          <w:rFonts w:ascii="Times New Roman" w:hAnsi="Times New Roman" w:cs="Times New Roman"/>
        </w:rPr>
      </w:pPr>
      <w:proofErr w:type="spellStart"/>
      <w:r w:rsidRPr="00040AD1">
        <w:rPr>
          <w:rFonts w:ascii="Times New Roman" w:hAnsi="Times New Roman" w:cs="Times New Roman"/>
        </w:rPr>
        <w:t>dewma</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&lt;-3 &amp; </w:t>
      </w:r>
      <w:proofErr w:type="spellStart"/>
      <w:r w:rsidRPr="00040AD1">
        <w:rPr>
          <w:rFonts w:ascii="Times New Roman" w:hAnsi="Times New Roman" w:cs="Times New Roman"/>
        </w:rPr>
        <w:t>dewma</w:t>
      </w:r>
      <w:proofErr w:type="spellEnd"/>
      <w:r w:rsidR="006233A8" w:rsidRPr="00040AD1">
        <w:rPr>
          <w:rFonts w:ascii="Times New Roman" w:hAnsi="Times New Roman" w:cs="Times New Roman"/>
        </w:rPr>
        <w:t>_</w:t>
      </w:r>
      <w:r w:rsidR="000E2F78" w:rsidRPr="00040AD1">
        <w:rPr>
          <w:rFonts w:ascii="Times New Roman" w:hAnsi="Times New Roman" w:cs="Times New Roman"/>
        </w:rPr>
        <w:t>*</w:t>
      </w:r>
      <w:r w:rsidR="006233A8" w:rsidRPr="00040AD1">
        <w:rPr>
          <w:rFonts w:ascii="Times New Roman" w:hAnsi="Times New Roman" w:cs="Times New Roman"/>
        </w:rPr>
        <w:t xml:space="preserve">_aft&lt;-1 &amp; </w:t>
      </w:r>
      <w:proofErr w:type="spellStart"/>
      <w:r w:rsidR="006233A8" w:rsidRPr="00040AD1">
        <w:rPr>
          <w:rFonts w:ascii="Times New Roman" w:hAnsi="Times New Roman" w:cs="Times New Roman"/>
        </w:rPr>
        <w:t>d_nextsd</w:t>
      </w:r>
      <w:proofErr w:type="spellEnd"/>
      <w:r w:rsidR="006233A8" w:rsidRPr="00040AD1">
        <w:rPr>
          <w:rFonts w:ascii="Times New Roman" w:hAnsi="Times New Roman" w:cs="Times New Roman"/>
        </w:rPr>
        <w:t>_</w:t>
      </w:r>
      <w:r w:rsidR="000E2F78" w:rsidRPr="00040AD1">
        <w:rPr>
          <w:rFonts w:ascii="Times New Roman" w:hAnsi="Times New Roman" w:cs="Times New Roman"/>
        </w:rPr>
        <w:t>*</w:t>
      </w:r>
      <w:r w:rsidR="006233A8" w:rsidRPr="00040AD1">
        <w:rPr>
          <w:rFonts w:ascii="Times New Roman" w:hAnsi="Times New Roman" w:cs="Times New Roman"/>
        </w:rPr>
        <w:t xml:space="preserve">&lt;-1 &amp; </w:t>
      </w:r>
      <w:proofErr w:type="spellStart"/>
      <w:r w:rsidRPr="00040AD1">
        <w:rPr>
          <w:rFonts w:ascii="Times New Roman" w:hAnsi="Times New Roman" w:cs="Times New Roman"/>
        </w:rPr>
        <w:t>d_nextsd_plus</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&lt;-1 &amp; </w:t>
      </w:r>
      <w:proofErr w:type="spellStart"/>
      <w:r w:rsidRPr="00040AD1">
        <w:rPr>
          <w:rFonts w:ascii="Times New Roman" w:hAnsi="Times New Roman" w:cs="Times New Roman"/>
        </w:rPr>
        <w:t>d_nextsd_minus</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&lt;-1</w:t>
      </w:r>
      <w:r w:rsidRPr="00040AD1">
        <w:rPr>
          <w:rFonts w:ascii="Times New Roman" w:hAnsi="Times New Roman" w:cs="Times New Roman"/>
        </w:rPr>
        <w:tab/>
      </w:r>
    </w:p>
    <w:p w14:paraId="1CEF0922" w14:textId="4A08B7F9" w:rsidR="006233A8" w:rsidRPr="00040AD1" w:rsidRDefault="006233A8" w:rsidP="00DB3940">
      <w:pPr>
        <w:pStyle w:val="ListParagraph"/>
        <w:numPr>
          <w:ilvl w:val="2"/>
          <w:numId w:val="33"/>
        </w:numPr>
        <w:rPr>
          <w:rFonts w:ascii="Times New Roman" w:hAnsi="Times New Roman" w:cs="Times New Roman"/>
        </w:rPr>
      </w:pPr>
      <w:r w:rsidRPr="00040AD1">
        <w:rPr>
          <w:rFonts w:ascii="Times New Roman" w:hAnsi="Times New Roman" w:cs="Times New Roman"/>
        </w:rPr>
        <w:t xml:space="preserve">Replace </w:t>
      </w:r>
      <w:proofErr w:type="spellStart"/>
      <w:r w:rsidRPr="00040AD1">
        <w:rPr>
          <w:rFonts w:ascii="Times New Roman" w:hAnsi="Times New Roman" w:cs="Times New Roman"/>
        </w:rPr>
        <w:t>temp_exc</w:t>
      </w:r>
      <w:proofErr w:type="spellEnd"/>
      <w:r w:rsidRPr="00040AD1">
        <w:rPr>
          <w:rFonts w:ascii="Times New Roman" w:hAnsi="Times New Roman" w:cs="Times New Roman"/>
        </w:rPr>
        <w:t>_*=11 if the value is the last of 3 or more measurements for a subject/para</w:t>
      </w:r>
      <w:r w:rsidR="00DC33E1" w:rsidRPr="00040AD1">
        <w:rPr>
          <w:rFonts w:ascii="Times New Roman" w:hAnsi="Times New Roman" w:cs="Times New Roman"/>
        </w:rPr>
        <w:t xml:space="preserve">meter AND </w:t>
      </w:r>
      <w:proofErr w:type="spellStart"/>
      <w:r w:rsidR="00DC33E1" w:rsidRPr="00040AD1">
        <w:rPr>
          <w:rFonts w:ascii="Times New Roman" w:hAnsi="Times New Roman" w:cs="Times New Roman"/>
        </w:rPr>
        <w:t>d_agedays_prev</w:t>
      </w:r>
      <w:proofErr w:type="spellEnd"/>
      <w:r w:rsidR="00DC33E1" w:rsidRPr="00040AD1">
        <w:rPr>
          <w:rFonts w:ascii="Times New Roman" w:hAnsi="Times New Roman" w:cs="Times New Roman"/>
        </w:rPr>
        <w:t>&lt;730.5 AND</w:t>
      </w:r>
      <w:r w:rsidRPr="00040AD1">
        <w:rPr>
          <w:rFonts w:ascii="Times New Roman" w:hAnsi="Times New Roman" w:cs="Times New Roman"/>
        </w:rPr>
        <w:t xml:space="preserve"> abs_2ndlast_sd &lt;2 AND one of the following sets of criteria are met</w:t>
      </w:r>
    </w:p>
    <w:p w14:paraId="782B6D58" w14:textId="3775C217" w:rsidR="006233A8" w:rsidRPr="00040AD1" w:rsidRDefault="006233A8" w:rsidP="00DB3940">
      <w:pPr>
        <w:pStyle w:val="ListParagraph"/>
        <w:numPr>
          <w:ilvl w:val="3"/>
          <w:numId w:val="33"/>
        </w:numPr>
        <w:rPr>
          <w:rFonts w:ascii="Times New Roman" w:hAnsi="Times New Roman" w:cs="Times New Roman"/>
        </w:rPr>
      </w:pPr>
      <w:proofErr w:type="spellStart"/>
      <w:r w:rsidRPr="00040AD1">
        <w:rPr>
          <w:rFonts w:ascii="Times New Roman" w:hAnsi="Times New Roman" w:cs="Times New Roman"/>
        </w:rPr>
        <w:t>dewma</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&gt;2 &amp; </w:t>
      </w:r>
      <w:proofErr w:type="spellStart"/>
      <w:r w:rsidRPr="00040AD1">
        <w:rPr>
          <w:rFonts w:ascii="Times New Roman" w:hAnsi="Times New Roman" w:cs="Times New Roman"/>
        </w:rPr>
        <w:t>dewma</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_</w:t>
      </w:r>
      <w:proofErr w:type="spellStart"/>
      <w:r w:rsidRPr="00040AD1">
        <w:rPr>
          <w:rFonts w:ascii="Times New Roman" w:hAnsi="Times New Roman" w:cs="Times New Roman"/>
        </w:rPr>
        <w:t>bef</w:t>
      </w:r>
      <w:proofErr w:type="spellEnd"/>
      <w:r w:rsidRPr="00040AD1">
        <w:rPr>
          <w:rFonts w:ascii="Times New Roman" w:hAnsi="Times New Roman" w:cs="Times New Roman"/>
        </w:rPr>
        <w:t xml:space="preserve">&gt;1 &amp; </w:t>
      </w:r>
      <w:proofErr w:type="spellStart"/>
      <w:r w:rsidRPr="00040AD1">
        <w:rPr>
          <w:rFonts w:ascii="Times New Roman" w:hAnsi="Times New Roman" w:cs="Times New Roman"/>
        </w:rPr>
        <w:t>d_prevsd</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&gt;1 &amp; </w:t>
      </w:r>
      <w:proofErr w:type="spellStart"/>
      <w:r w:rsidRPr="00040AD1">
        <w:rPr>
          <w:rFonts w:ascii="Times New Roman" w:hAnsi="Times New Roman" w:cs="Times New Roman"/>
        </w:rPr>
        <w:t>d_prevsd_plus</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&gt;1 &amp; </w:t>
      </w:r>
      <w:proofErr w:type="spellStart"/>
      <w:r w:rsidRPr="00040AD1">
        <w:rPr>
          <w:rFonts w:ascii="Times New Roman" w:hAnsi="Times New Roman" w:cs="Times New Roman"/>
        </w:rPr>
        <w:t>d_prevsd_minus</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&gt;1</w:t>
      </w:r>
    </w:p>
    <w:p w14:paraId="593876FE" w14:textId="140D1460" w:rsidR="006233A8" w:rsidRPr="00040AD1" w:rsidRDefault="006233A8" w:rsidP="00DB3940">
      <w:pPr>
        <w:pStyle w:val="ListParagraph"/>
        <w:numPr>
          <w:ilvl w:val="3"/>
          <w:numId w:val="33"/>
        </w:numPr>
        <w:rPr>
          <w:rFonts w:ascii="Times New Roman" w:hAnsi="Times New Roman" w:cs="Times New Roman"/>
        </w:rPr>
      </w:pPr>
      <w:proofErr w:type="spellStart"/>
      <w:r w:rsidRPr="00040AD1">
        <w:rPr>
          <w:rFonts w:ascii="Times New Roman" w:hAnsi="Times New Roman" w:cs="Times New Roman"/>
        </w:rPr>
        <w:t>dewma</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&lt;-2 &amp; </w:t>
      </w:r>
      <w:proofErr w:type="spellStart"/>
      <w:r w:rsidRPr="00040AD1">
        <w:rPr>
          <w:rFonts w:ascii="Times New Roman" w:hAnsi="Times New Roman" w:cs="Times New Roman"/>
        </w:rPr>
        <w:t>dewma</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_</w:t>
      </w:r>
      <w:proofErr w:type="spellStart"/>
      <w:r w:rsidRPr="00040AD1">
        <w:rPr>
          <w:rFonts w:ascii="Times New Roman" w:hAnsi="Times New Roman" w:cs="Times New Roman"/>
        </w:rPr>
        <w:t>bef</w:t>
      </w:r>
      <w:proofErr w:type="spellEnd"/>
      <w:r w:rsidRPr="00040AD1">
        <w:rPr>
          <w:rFonts w:ascii="Times New Roman" w:hAnsi="Times New Roman" w:cs="Times New Roman"/>
        </w:rPr>
        <w:t xml:space="preserve">&lt;-1 &amp; </w:t>
      </w:r>
      <w:proofErr w:type="spellStart"/>
      <w:r w:rsidRPr="00040AD1">
        <w:rPr>
          <w:rFonts w:ascii="Times New Roman" w:hAnsi="Times New Roman" w:cs="Times New Roman"/>
        </w:rPr>
        <w:t>d_prevsd</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&lt;-1 &amp; </w:t>
      </w:r>
      <w:proofErr w:type="spellStart"/>
      <w:r w:rsidRPr="00040AD1">
        <w:rPr>
          <w:rFonts w:ascii="Times New Roman" w:hAnsi="Times New Roman" w:cs="Times New Roman"/>
        </w:rPr>
        <w:t>d_prevsd_plus</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&lt;-1 &amp; </w:t>
      </w:r>
      <w:proofErr w:type="spellStart"/>
      <w:r w:rsidRPr="00040AD1">
        <w:rPr>
          <w:rFonts w:ascii="Times New Roman" w:hAnsi="Times New Roman" w:cs="Times New Roman"/>
        </w:rPr>
        <w:t>d_prevsd_minus</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&lt;-1</w:t>
      </w:r>
    </w:p>
    <w:p w14:paraId="7640B239" w14:textId="01E18AF9" w:rsidR="006233A8" w:rsidRPr="00040AD1" w:rsidRDefault="006233A8" w:rsidP="00DB3940">
      <w:pPr>
        <w:pStyle w:val="ListParagraph"/>
        <w:numPr>
          <w:ilvl w:val="2"/>
          <w:numId w:val="33"/>
        </w:numPr>
        <w:rPr>
          <w:rFonts w:ascii="Times New Roman" w:hAnsi="Times New Roman" w:cs="Times New Roman"/>
        </w:rPr>
      </w:pPr>
      <w:r w:rsidRPr="00040AD1">
        <w:rPr>
          <w:rFonts w:ascii="Times New Roman" w:hAnsi="Times New Roman" w:cs="Times New Roman"/>
        </w:rPr>
        <w:t xml:space="preserve">Replace </w:t>
      </w:r>
      <w:proofErr w:type="spellStart"/>
      <w:r w:rsidRPr="00040AD1">
        <w:rPr>
          <w:rFonts w:ascii="Times New Roman" w:hAnsi="Times New Roman" w:cs="Times New Roman"/>
        </w:rPr>
        <w:t>temp_exc</w:t>
      </w:r>
      <w:proofErr w:type="spellEnd"/>
      <w:r w:rsidRPr="00040AD1">
        <w:rPr>
          <w:rFonts w:ascii="Times New Roman" w:hAnsi="Times New Roman" w:cs="Times New Roman"/>
        </w:rPr>
        <w:t xml:space="preserve">_*=12 if the value is the last of 3 or more measurements for a subject/parameter AND </w:t>
      </w:r>
      <w:proofErr w:type="spellStart"/>
      <w:r w:rsidRPr="00040AD1">
        <w:rPr>
          <w:rFonts w:ascii="Times New Roman" w:hAnsi="Times New Roman" w:cs="Times New Roman"/>
        </w:rPr>
        <w:t>d_agedays_prev</w:t>
      </w:r>
      <w:proofErr w:type="spellEnd"/>
      <w:r w:rsidRPr="00040AD1">
        <w:rPr>
          <w:rFonts w:ascii="Times New Roman" w:hAnsi="Times New Roman" w:cs="Times New Roman"/>
        </w:rPr>
        <w:t>&lt;730.5 AND abs_2ndlast_sd &gt;=2 AND one of the following sets of criteria are met</w:t>
      </w:r>
    </w:p>
    <w:p w14:paraId="13726715" w14:textId="5D1A145C" w:rsidR="006233A8" w:rsidRPr="00040AD1" w:rsidRDefault="006233A8" w:rsidP="00DB3940">
      <w:pPr>
        <w:pStyle w:val="ListParagraph"/>
        <w:numPr>
          <w:ilvl w:val="3"/>
          <w:numId w:val="33"/>
        </w:numPr>
        <w:rPr>
          <w:rFonts w:ascii="Times New Roman" w:hAnsi="Times New Roman" w:cs="Times New Roman"/>
        </w:rPr>
      </w:pPr>
      <w:proofErr w:type="spellStart"/>
      <w:r w:rsidRPr="00040AD1">
        <w:rPr>
          <w:rFonts w:ascii="Times New Roman" w:hAnsi="Times New Roman" w:cs="Times New Roman"/>
        </w:rPr>
        <w:t>dewma</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&gt;abs_2ndlast_sd &amp; </w:t>
      </w:r>
      <w:proofErr w:type="spellStart"/>
      <w:r w:rsidRPr="00040AD1">
        <w:rPr>
          <w:rFonts w:ascii="Times New Roman" w:hAnsi="Times New Roman" w:cs="Times New Roman"/>
        </w:rPr>
        <w:t>dewma</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_</w:t>
      </w:r>
      <w:proofErr w:type="spellStart"/>
      <w:r w:rsidRPr="00040AD1">
        <w:rPr>
          <w:rFonts w:ascii="Times New Roman" w:hAnsi="Times New Roman" w:cs="Times New Roman"/>
        </w:rPr>
        <w:t>bef</w:t>
      </w:r>
      <w:proofErr w:type="spellEnd"/>
      <w:r w:rsidRPr="00040AD1">
        <w:rPr>
          <w:rFonts w:ascii="Times New Roman" w:hAnsi="Times New Roman" w:cs="Times New Roman"/>
        </w:rPr>
        <w:t xml:space="preserve">&gt;1 &amp; </w:t>
      </w:r>
      <w:proofErr w:type="spellStart"/>
      <w:r w:rsidRPr="00040AD1">
        <w:rPr>
          <w:rFonts w:ascii="Times New Roman" w:hAnsi="Times New Roman" w:cs="Times New Roman"/>
        </w:rPr>
        <w:t>d_prevsd</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&gt;1 &amp; </w:t>
      </w:r>
      <w:proofErr w:type="spellStart"/>
      <w:r w:rsidRPr="00040AD1">
        <w:rPr>
          <w:rFonts w:ascii="Times New Roman" w:hAnsi="Times New Roman" w:cs="Times New Roman"/>
        </w:rPr>
        <w:t>d_prevsd_plus</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&gt;1 &amp; </w:t>
      </w:r>
      <w:proofErr w:type="spellStart"/>
      <w:r w:rsidRPr="00040AD1">
        <w:rPr>
          <w:rFonts w:ascii="Times New Roman" w:hAnsi="Times New Roman" w:cs="Times New Roman"/>
        </w:rPr>
        <w:t>d_prevsd_minus</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&gt;1</w:t>
      </w:r>
    </w:p>
    <w:p w14:paraId="26E9471B" w14:textId="6A53B535" w:rsidR="006233A8" w:rsidRPr="00040AD1" w:rsidRDefault="006233A8" w:rsidP="00DB3940">
      <w:pPr>
        <w:pStyle w:val="ListParagraph"/>
        <w:numPr>
          <w:ilvl w:val="3"/>
          <w:numId w:val="33"/>
        </w:numPr>
        <w:rPr>
          <w:rFonts w:ascii="Times New Roman" w:hAnsi="Times New Roman" w:cs="Times New Roman"/>
        </w:rPr>
      </w:pPr>
      <w:proofErr w:type="spellStart"/>
      <w:r w:rsidRPr="00040AD1">
        <w:rPr>
          <w:rFonts w:ascii="Times New Roman" w:hAnsi="Times New Roman" w:cs="Times New Roman"/>
        </w:rPr>
        <w:t>dewma</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&lt;(-1*abs_2ndlast_sd) &amp; </w:t>
      </w:r>
      <w:proofErr w:type="spellStart"/>
      <w:r w:rsidRPr="00040AD1">
        <w:rPr>
          <w:rFonts w:ascii="Times New Roman" w:hAnsi="Times New Roman" w:cs="Times New Roman"/>
        </w:rPr>
        <w:t>dewma</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_</w:t>
      </w:r>
      <w:proofErr w:type="spellStart"/>
      <w:r w:rsidRPr="00040AD1">
        <w:rPr>
          <w:rFonts w:ascii="Times New Roman" w:hAnsi="Times New Roman" w:cs="Times New Roman"/>
        </w:rPr>
        <w:t>bef</w:t>
      </w:r>
      <w:proofErr w:type="spellEnd"/>
      <w:r w:rsidRPr="00040AD1">
        <w:rPr>
          <w:rFonts w:ascii="Times New Roman" w:hAnsi="Times New Roman" w:cs="Times New Roman"/>
        </w:rPr>
        <w:t xml:space="preserve">&lt;-1 &amp; </w:t>
      </w:r>
      <w:proofErr w:type="spellStart"/>
      <w:r w:rsidRPr="00040AD1">
        <w:rPr>
          <w:rFonts w:ascii="Times New Roman" w:hAnsi="Times New Roman" w:cs="Times New Roman"/>
        </w:rPr>
        <w:t>d_prevsd</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&lt;-1 &amp; </w:t>
      </w:r>
      <w:proofErr w:type="spellStart"/>
      <w:r w:rsidRPr="00040AD1">
        <w:rPr>
          <w:rFonts w:ascii="Times New Roman" w:hAnsi="Times New Roman" w:cs="Times New Roman"/>
        </w:rPr>
        <w:t>d_prevsd_plus</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 xml:space="preserve">&lt;-1 &amp; </w:t>
      </w:r>
      <w:proofErr w:type="spellStart"/>
      <w:r w:rsidRPr="00040AD1">
        <w:rPr>
          <w:rFonts w:ascii="Times New Roman" w:hAnsi="Times New Roman" w:cs="Times New Roman"/>
        </w:rPr>
        <w:t>d_prevsd_minus</w:t>
      </w:r>
      <w:proofErr w:type="spellEnd"/>
      <w:r w:rsidRPr="00040AD1">
        <w:rPr>
          <w:rFonts w:ascii="Times New Roman" w:hAnsi="Times New Roman" w:cs="Times New Roman"/>
        </w:rPr>
        <w:t>_</w:t>
      </w:r>
      <w:r w:rsidR="000E2F78" w:rsidRPr="00040AD1">
        <w:rPr>
          <w:rFonts w:ascii="Times New Roman" w:hAnsi="Times New Roman" w:cs="Times New Roman"/>
        </w:rPr>
        <w:t>*</w:t>
      </w:r>
      <w:r w:rsidRPr="00040AD1">
        <w:rPr>
          <w:rFonts w:ascii="Times New Roman" w:hAnsi="Times New Roman" w:cs="Times New Roman"/>
        </w:rPr>
        <w:t>&lt;-1</w:t>
      </w:r>
    </w:p>
    <w:p w14:paraId="3720EB8E" w14:textId="44C19554" w:rsidR="00DC33E1" w:rsidRPr="00040AD1" w:rsidRDefault="006233A8" w:rsidP="00DB3940">
      <w:pPr>
        <w:pStyle w:val="ListParagraph"/>
        <w:numPr>
          <w:ilvl w:val="2"/>
          <w:numId w:val="33"/>
        </w:numPr>
        <w:rPr>
          <w:rFonts w:ascii="Times New Roman" w:hAnsi="Times New Roman" w:cs="Times New Roman"/>
        </w:rPr>
      </w:pPr>
      <w:r w:rsidRPr="00040AD1">
        <w:rPr>
          <w:rFonts w:ascii="Times New Roman" w:hAnsi="Times New Roman" w:cs="Times New Roman"/>
        </w:rPr>
        <w:lastRenderedPageBreak/>
        <w:t xml:space="preserve">Replace </w:t>
      </w:r>
      <w:proofErr w:type="spellStart"/>
      <w:r w:rsidRPr="00040AD1">
        <w:rPr>
          <w:rFonts w:ascii="Times New Roman" w:hAnsi="Times New Roman" w:cs="Times New Roman"/>
        </w:rPr>
        <w:t>temp_exc</w:t>
      </w:r>
      <w:proofErr w:type="spellEnd"/>
      <w:r w:rsidRPr="00040AD1">
        <w:rPr>
          <w:rFonts w:ascii="Times New Roman" w:hAnsi="Times New Roman" w:cs="Times New Roman"/>
        </w:rPr>
        <w:t xml:space="preserve">_*=13 if the value is the last of 3 or more measurements for a subject/parameter AND </w:t>
      </w:r>
      <w:proofErr w:type="spellStart"/>
      <w:r w:rsidRPr="00040AD1">
        <w:rPr>
          <w:rFonts w:ascii="Times New Roman" w:hAnsi="Times New Roman" w:cs="Times New Roman"/>
        </w:rPr>
        <w:t>d_agedays_prev</w:t>
      </w:r>
      <w:proofErr w:type="spellEnd"/>
      <w:r w:rsidRPr="00040AD1">
        <w:rPr>
          <w:rFonts w:ascii="Times New Roman" w:hAnsi="Times New Roman" w:cs="Times New Roman"/>
        </w:rPr>
        <w:t xml:space="preserve">&gt;730.5 </w:t>
      </w:r>
      <w:proofErr w:type="gramStart"/>
      <w:r w:rsidRPr="00040AD1">
        <w:rPr>
          <w:rFonts w:ascii="Times New Roman" w:hAnsi="Times New Roman" w:cs="Times New Roman"/>
        </w:rPr>
        <w:t xml:space="preserve">AND </w:t>
      </w:r>
      <w:r w:rsidR="00DC33E1" w:rsidRPr="00040AD1">
        <w:rPr>
          <w:rFonts w:ascii="Times New Roman" w:hAnsi="Times New Roman" w:cs="Times New Roman"/>
        </w:rPr>
        <w:t xml:space="preserve"> abs</w:t>
      </w:r>
      <w:proofErr w:type="gramEnd"/>
      <w:r w:rsidR="00DC33E1" w:rsidRPr="00040AD1">
        <w:rPr>
          <w:rFonts w:ascii="Times New Roman" w:hAnsi="Times New Roman" w:cs="Times New Roman"/>
        </w:rPr>
        <w:t>_2ndlast_sd &lt;2 AND one of the following sets of criteria are met</w:t>
      </w:r>
    </w:p>
    <w:p w14:paraId="1692DB13" w14:textId="77777777" w:rsidR="00DC33E1" w:rsidRPr="00040AD1" w:rsidRDefault="00DC33E1" w:rsidP="00DB3940">
      <w:pPr>
        <w:pStyle w:val="ListParagraph"/>
        <w:numPr>
          <w:ilvl w:val="3"/>
          <w:numId w:val="33"/>
        </w:numPr>
        <w:rPr>
          <w:rFonts w:ascii="Times New Roman" w:hAnsi="Times New Roman" w:cs="Times New Roman"/>
        </w:rPr>
      </w:pPr>
      <w:proofErr w:type="spellStart"/>
      <w:r w:rsidRPr="00040AD1">
        <w:rPr>
          <w:rFonts w:ascii="Times New Roman" w:hAnsi="Times New Roman" w:cs="Times New Roman"/>
        </w:rPr>
        <w:t>dewma</w:t>
      </w:r>
      <w:proofErr w:type="spellEnd"/>
      <w:r w:rsidRPr="00040AD1">
        <w:rPr>
          <w:rFonts w:ascii="Times New Roman" w:hAnsi="Times New Roman" w:cs="Times New Roman"/>
        </w:rPr>
        <w:t xml:space="preserve">_*&gt;3 &amp; </w:t>
      </w:r>
      <w:proofErr w:type="spellStart"/>
      <w:r w:rsidRPr="00040AD1">
        <w:rPr>
          <w:rFonts w:ascii="Times New Roman" w:hAnsi="Times New Roman" w:cs="Times New Roman"/>
        </w:rPr>
        <w:t>dewma</w:t>
      </w:r>
      <w:proofErr w:type="spellEnd"/>
      <w:r w:rsidRPr="00040AD1">
        <w:rPr>
          <w:rFonts w:ascii="Times New Roman" w:hAnsi="Times New Roman" w:cs="Times New Roman"/>
        </w:rPr>
        <w:t>_*_</w:t>
      </w:r>
      <w:proofErr w:type="spellStart"/>
      <w:r w:rsidRPr="00040AD1">
        <w:rPr>
          <w:rFonts w:ascii="Times New Roman" w:hAnsi="Times New Roman" w:cs="Times New Roman"/>
        </w:rPr>
        <w:t>bef</w:t>
      </w:r>
      <w:proofErr w:type="spellEnd"/>
      <w:r w:rsidRPr="00040AD1">
        <w:rPr>
          <w:rFonts w:ascii="Times New Roman" w:hAnsi="Times New Roman" w:cs="Times New Roman"/>
        </w:rPr>
        <w:t xml:space="preserve">&gt;1 &amp; </w:t>
      </w:r>
      <w:proofErr w:type="spellStart"/>
      <w:r w:rsidRPr="00040AD1">
        <w:rPr>
          <w:rFonts w:ascii="Times New Roman" w:hAnsi="Times New Roman" w:cs="Times New Roman"/>
        </w:rPr>
        <w:t>d_prevsd</w:t>
      </w:r>
      <w:proofErr w:type="spellEnd"/>
      <w:r w:rsidRPr="00040AD1">
        <w:rPr>
          <w:rFonts w:ascii="Times New Roman" w:hAnsi="Times New Roman" w:cs="Times New Roman"/>
        </w:rPr>
        <w:t xml:space="preserve">_*&gt;1 &amp; </w:t>
      </w:r>
      <w:proofErr w:type="spellStart"/>
      <w:r w:rsidRPr="00040AD1">
        <w:rPr>
          <w:rFonts w:ascii="Times New Roman" w:hAnsi="Times New Roman" w:cs="Times New Roman"/>
        </w:rPr>
        <w:t>d_prevsd_plus</w:t>
      </w:r>
      <w:proofErr w:type="spellEnd"/>
      <w:r w:rsidRPr="00040AD1">
        <w:rPr>
          <w:rFonts w:ascii="Times New Roman" w:hAnsi="Times New Roman" w:cs="Times New Roman"/>
        </w:rPr>
        <w:t xml:space="preserve">_*&gt;1 &amp; </w:t>
      </w:r>
      <w:proofErr w:type="spellStart"/>
      <w:r w:rsidRPr="00040AD1">
        <w:rPr>
          <w:rFonts w:ascii="Times New Roman" w:hAnsi="Times New Roman" w:cs="Times New Roman"/>
        </w:rPr>
        <w:t>d_prevsd_minus</w:t>
      </w:r>
      <w:proofErr w:type="spellEnd"/>
      <w:r w:rsidRPr="00040AD1">
        <w:rPr>
          <w:rFonts w:ascii="Times New Roman" w:hAnsi="Times New Roman" w:cs="Times New Roman"/>
        </w:rPr>
        <w:t>_*&gt;1 &amp; ((tbc*</w:t>
      </w:r>
      <w:proofErr w:type="spellStart"/>
      <w:r w:rsidRPr="00040AD1">
        <w:rPr>
          <w:rFonts w:ascii="Times New Roman" w:hAnsi="Times New Roman" w:cs="Times New Roman"/>
        </w:rPr>
        <w:t>sd-tbcOsd</w:t>
      </w:r>
      <w:proofErr w:type="spellEnd"/>
      <w:r w:rsidRPr="00040AD1">
        <w:rPr>
          <w:rFonts w:ascii="Times New Roman" w:hAnsi="Times New Roman" w:cs="Times New Roman"/>
        </w:rPr>
        <w:t>)&gt;4 OR ((tbc*</w:t>
      </w:r>
      <w:proofErr w:type="spellStart"/>
      <w:r w:rsidRPr="00040AD1">
        <w:rPr>
          <w:rFonts w:ascii="Times New Roman" w:hAnsi="Times New Roman" w:cs="Times New Roman"/>
        </w:rPr>
        <w:t>sd-median_tbcOsd</w:t>
      </w:r>
      <w:proofErr w:type="spellEnd"/>
      <w:r w:rsidRPr="00040AD1">
        <w:rPr>
          <w:rFonts w:ascii="Times New Roman" w:hAnsi="Times New Roman" w:cs="Times New Roman"/>
        </w:rPr>
        <w:t xml:space="preserve">)&gt;4 &amp; </w:t>
      </w:r>
      <w:proofErr w:type="spellStart"/>
      <w:r w:rsidRPr="00040AD1">
        <w:rPr>
          <w:rFonts w:ascii="Times New Roman" w:hAnsi="Times New Roman" w:cs="Times New Roman"/>
        </w:rPr>
        <w:t>tbcOsd</w:t>
      </w:r>
      <w:proofErr w:type="spellEnd"/>
      <w:r w:rsidRPr="00040AD1">
        <w:rPr>
          <w:rFonts w:ascii="Times New Roman" w:hAnsi="Times New Roman" w:cs="Times New Roman"/>
        </w:rPr>
        <w:t xml:space="preserve"> is missing) OR </w:t>
      </w:r>
      <w:proofErr w:type="spellStart"/>
      <w:r w:rsidRPr="00040AD1">
        <w:rPr>
          <w:rFonts w:ascii="Times New Roman" w:hAnsi="Times New Roman" w:cs="Times New Roman"/>
        </w:rPr>
        <w:t>median_tbcOsd</w:t>
      </w:r>
      <w:proofErr w:type="spellEnd"/>
      <w:r w:rsidRPr="00040AD1">
        <w:rPr>
          <w:rFonts w:ascii="Times New Roman" w:hAnsi="Times New Roman" w:cs="Times New Roman"/>
        </w:rPr>
        <w:t xml:space="preserve"> is missing)</w:t>
      </w:r>
    </w:p>
    <w:p w14:paraId="760B87F4" w14:textId="17050568" w:rsidR="00DC33E1" w:rsidRPr="00040AD1" w:rsidRDefault="00DC33E1" w:rsidP="00DB3940">
      <w:pPr>
        <w:pStyle w:val="ListParagraph"/>
        <w:numPr>
          <w:ilvl w:val="3"/>
          <w:numId w:val="33"/>
        </w:numPr>
        <w:rPr>
          <w:rFonts w:ascii="Times New Roman" w:hAnsi="Times New Roman" w:cs="Times New Roman"/>
        </w:rPr>
      </w:pPr>
      <w:proofErr w:type="spellStart"/>
      <w:r w:rsidRPr="00040AD1">
        <w:rPr>
          <w:rFonts w:ascii="Times New Roman" w:hAnsi="Times New Roman" w:cs="Times New Roman"/>
        </w:rPr>
        <w:t>dewma</w:t>
      </w:r>
      <w:proofErr w:type="spellEnd"/>
      <w:r w:rsidRPr="00040AD1">
        <w:rPr>
          <w:rFonts w:ascii="Times New Roman" w:hAnsi="Times New Roman" w:cs="Times New Roman"/>
        </w:rPr>
        <w:t xml:space="preserve">_*&lt;-3 &amp; </w:t>
      </w:r>
      <w:proofErr w:type="spellStart"/>
      <w:r w:rsidRPr="00040AD1">
        <w:rPr>
          <w:rFonts w:ascii="Times New Roman" w:hAnsi="Times New Roman" w:cs="Times New Roman"/>
        </w:rPr>
        <w:t>dewma</w:t>
      </w:r>
      <w:proofErr w:type="spellEnd"/>
      <w:r w:rsidRPr="00040AD1">
        <w:rPr>
          <w:rFonts w:ascii="Times New Roman" w:hAnsi="Times New Roman" w:cs="Times New Roman"/>
        </w:rPr>
        <w:t>_*_</w:t>
      </w:r>
      <w:proofErr w:type="spellStart"/>
      <w:r w:rsidRPr="00040AD1">
        <w:rPr>
          <w:rFonts w:ascii="Times New Roman" w:hAnsi="Times New Roman" w:cs="Times New Roman"/>
        </w:rPr>
        <w:t>bef</w:t>
      </w:r>
      <w:proofErr w:type="spellEnd"/>
      <w:r w:rsidRPr="00040AD1">
        <w:rPr>
          <w:rFonts w:ascii="Times New Roman" w:hAnsi="Times New Roman" w:cs="Times New Roman"/>
        </w:rPr>
        <w:t xml:space="preserve">&lt;-1 &amp; </w:t>
      </w:r>
      <w:proofErr w:type="spellStart"/>
      <w:r w:rsidRPr="00040AD1">
        <w:rPr>
          <w:rFonts w:ascii="Times New Roman" w:hAnsi="Times New Roman" w:cs="Times New Roman"/>
        </w:rPr>
        <w:t>d_prevsd</w:t>
      </w:r>
      <w:proofErr w:type="spellEnd"/>
      <w:r w:rsidRPr="00040AD1">
        <w:rPr>
          <w:rFonts w:ascii="Times New Roman" w:hAnsi="Times New Roman" w:cs="Times New Roman"/>
        </w:rPr>
        <w:t xml:space="preserve">_*&lt;-1 &amp; </w:t>
      </w:r>
      <w:proofErr w:type="spellStart"/>
      <w:r w:rsidRPr="00040AD1">
        <w:rPr>
          <w:rFonts w:ascii="Times New Roman" w:hAnsi="Times New Roman" w:cs="Times New Roman"/>
        </w:rPr>
        <w:t>d_prevsd_plus</w:t>
      </w:r>
      <w:proofErr w:type="spellEnd"/>
      <w:r w:rsidRPr="00040AD1">
        <w:rPr>
          <w:rFonts w:ascii="Times New Roman" w:hAnsi="Times New Roman" w:cs="Times New Roman"/>
        </w:rPr>
        <w:t xml:space="preserve">_*&lt;-1 &amp; </w:t>
      </w:r>
      <w:proofErr w:type="spellStart"/>
      <w:r w:rsidRPr="00040AD1">
        <w:rPr>
          <w:rFonts w:ascii="Times New Roman" w:hAnsi="Times New Roman" w:cs="Times New Roman"/>
        </w:rPr>
        <w:t>d_prevsd_minus</w:t>
      </w:r>
      <w:proofErr w:type="spellEnd"/>
      <w:r w:rsidRPr="00040AD1">
        <w:rPr>
          <w:rFonts w:ascii="Times New Roman" w:hAnsi="Times New Roman" w:cs="Times New Roman"/>
        </w:rPr>
        <w:t>_*&lt;-1 &amp; ((tbc*</w:t>
      </w:r>
      <w:proofErr w:type="spellStart"/>
      <w:r w:rsidRPr="00040AD1">
        <w:rPr>
          <w:rFonts w:ascii="Times New Roman" w:hAnsi="Times New Roman" w:cs="Times New Roman"/>
        </w:rPr>
        <w:t>sd-</w:t>
      </w:r>
      <w:proofErr w:type="gramStart"/>
      <w:r w:rsidRPr="00040AD1">
        <w:rPr>
          <w:rFonts w:ascii="Times New Roman" w:hAnsi="Times New Roman" w:cs="Times New Roman"/>
        </w:rPr>
        <w:t>tbcOsd</w:t>
      </w:r>
      <w:proofErr w:type="spellEnd"/>
      <w:r w:rsidRPr="00040AD1">
        <w:rPr>
          <w:rFonts w:ascii="Times New Roman" w:hAnsi="Times New Roman" w:cs="Times New Roman"/>
        </w:rPr>
        <w:t>)&lt;</w:t>
      </w:r>
      <w:proofErr w:type="gramEnd"/>
      <w:r w:rsidRPr="00040AD1">
        <w:rPr>
          <w:rFonts w:ascii="Times New Roman" w:hAnsi="Times New Roman" w:cs="Times New Roman"/>
        </w:rPr>
        <w:t>-4 OR ((tbc*</w:t>
      </w:r>
      <w:proofErr w:type="spellStart"/>
      <w:r w:rsidRPr="00040AD1">
        <w:rPr>
          <w:rFonts w:ascii="Times New Roman" w:hAnsi="Times New Roman" w:cs="Times New Roman"/>
        </w:rPr>
        <w:t>sd-median_tbcOsd</w:t>
      </w:r>
      <w:proofErr w:type="spellEnd"/>
      <w:r w:rsidRPr="00040AD1">
        <w:rPr>
          <w:rFonts w:ascii="Times New Roman" w:hAnsi="Times New Roman" w:cs="Times New Roman"/>
        </w:rPr>
        <w:t xml:space="preserve">)&lt;-4 &amp; </w:t>
      </w:r>
      <w:proofErr w:type="spellStart"/>
      <w:r w:rsidRPr="00040AD1">
        <w:rPr>
          <w:rFonts w:ascii="Times New Roman" w:hAnsi="Times New Roman" w:cs="Times New Roman"/>
        </w:rPr>
        <w:t>tbcOsd</w:t>
      </w:r>
      <w:proofErr w:type="spellEnd"/>
      <w:r w:rsidRPr="00040AD1">
        <w:rPr>
          <w:rFonts w:ascii="Times New Roman" w:hAnsi="Times New Roman" w:cs="Times New Roman"/>
        </w:rPr>
        <w:t xml:space="preserve"> is missing) OR </w:t>
      </w:r>
      <w:proofErr w:type="spellStart"/>
      <w:r w:rsidRPr="00040AD1">
        <w:rPr>
          <w:rFonts w:ascii="Times New Roman" w:hAnsi="Times New Roman" w:cs="Times New Roman"/>
        </w:rPr>
        <w:t>median_tbcOsd</w:t>
      </w:r>
      <w:proofErr w:type="spellEnd"/>
      <w:r w:rsidRPr="00040AD1">
        <w:rPr>
          <w:rFonts w:ascii="Times New Roman" w:hAnsi="Times New Roman" w:cs="Times New Roman"/>
        </w:rPr>
        <w:t xml:space="preserve"> is missing)</w:t>
      </w:r>
    </w:p>
    <w:p w14:paraId="486B743C" w14:textId="40A4EE36" w:rsidR="00DC33E1" w:rsidRPr="00040AD1" w:rsidRDefault="00DC33E1" w:rsidP="00DB3940">
      <w:pPr>
        <w:pStyle w:val="ListParagraph"/>
        <w:numPr>
          <w:ilvl w:val="2"/>
          <w:numId w:val="33"/>
        </w:numPr>
        <w:rPr>
          <w:rFonts w:ascii="Times New Roman" w:hAnsi="Times New Roman" w:cs="Times New Roman"/>
        </w:rPr>
      </w:pPr>
      <w:r w:rsidRPr="00040AD1">
        <w:rPr>
          <w:rFonts w:ascii="Times New Roman" w:hAnsi="Times New Roman" w:cs="Times New Roman"/>
        </w:rPr>
        <w:t xml:space="preserve">Replace </w:t>
      </w:r>
      <w:proofErr w:type="spellStart"/>
      <w:r w:rsidRPr="00040AD1">
        <w:rPr>
          <w:rFonts w:ascii="Times New Roman" w:hAnsi="Times New Roman" w:cs="Times New Roman"/>
        </w:rPr>
        <w:t>temp_exc</w:t>
      </w:r>
      <w:proofErr w:type="spellEnd"/>
      <w:r w:rsidRPr="00040AD1">
        <w:rPr>
          <w:rFonts w:ascii="Times New Roman" w:hAnsi="Times New Roman" w:cs="Times New Roman"/>
        </w:rPr>
        <w:t xml:space="preserve">_*=14 if the value is the last of 3 or more measurements for a subject/parameter AND </w:t>
      </w:r>
      <w:proofErr w:type="spellStart"/>
      <w:r w:rsidRPr="00040AD1">
        <w:rPr>
          <w:rFonts w:ascii="Times New Roman" w:hAnsi="Times New Roman" w:cs="Times New Roman"/>
        </w:rPr>
        <w:t>d_agedays_prev</w:t>
      </w:r>
      <w:proofErr w:type="spellEnd"/>
      <w:r w:rsidRPr="00040AD1">
        <w:rPr>
          <w:rFonts w:ascii="Times New Roman" w:hAnsi="Times New Roman" w:cs="Times New Roman"/>
        </w:rPr>
        <w:t xml:space="preserve">&gt;730.5 </w:t>
      </w:r>
      <w:proofErr w:type="gramStart"/>
      <w:r w:rsidRPr="00040AD1">
        <w:rPr>
          <w:rFonts w:ascii="Times New Roman" w:hAnsi="Times New Roman" w:cs="Times New Roman"/>
        </w:rPr>
        <w:t>AND  abs</w:t>
      </w:r>
      <w:proofErr w:type="gramEnd"/>
      <w:r w:rsidRPr="00040AD1">
        <w:rPr>
          <w:rFonts w:ascii="Times New Roman" w:hAnsi="Times New Roman" w:cs="Times New Roman"/>
        </w:rPr>
        <w:t>_2ndlast_sd&gt;=2 AND one of the following sets of criteria are met</w:t>
      </w:r>
    </w:p>
    <w:p w14:paraId="5D5704C7" w14:textId="23676B2F" w:rsidR="00DC33E1" w:rsidRPr="00040AD1" w:rsidRDefault="00DC33E1" w:rsidP="00DB3940">
      <w:pPr>
        <w:pStyle w:val="ListParagraph"/>
        <w:numPr>
          <w:ilvl w:val="3"/>
          <w:numId w:val="33"/>
        </w:numPr>
        <w:rPr>
          <w:rFonts w:ascii="Times New Roman" w:hAnsi="Times New Roman" w:cs="Times New Roman"/>
        </w:rPr>
      </w:pPr>
      <w:proofErr w:type="spellStart"/>
      <w:r w:rsidRPr="00040AD1">
        <w:rPr>
          <w:rFonts w:ascii="Times New Roman" w:hAnsi="Times New Roman" w:cs="Times New Roman"/>
        </w:rPr>
        <w:t>dewma</w:t>
      </w:r>
      <w:proofErr w:type="spellEnd"/>
      <w:r w:rsidRPr="00040AD1">
        <w:rPr>
          <w:rFonts w:ascii="Times New Roman" w:hAnsi="Times New Roman" w:cs="Times New Roman"/>
        </w:rPr>
        <w:t xml:space="preserve">_*&gt;(1+abs_2ndlast_sd) &amp; </w:t>
      </w:r>
      <w:proofErr w:type="spellStart"/>
      <w:r w:rsidRPr="00040AD1">
        <w:rPr>
          <w:rFonts w:ascii="Times New Roman" w:hAnsi="Times New Roman" w:cs="Times New Roman"/>
        </w:rPr>
        <w:t>dewma</w:t>
      </w:r>
      <w:proofErr w:type="spellEnd"/>
      <w:r w:rsidRPr="00040AD1">
        <w:rPr>
          <w:rFonts w:ascii="Times New Roman" w:hAnsi="Times New Roman" w:cs="Times New Roman"/>
        </w:rPr>
        <w:t>_*_</w:t>
      </w:r>
      <w:proofErr w:type="spellStart"/>
      <w:r w:rsidRPr="00040AD1">
        <w:rPr>
          <w:rFonts w:ascii="Times New Roman" w:hAnsi="Times New Roman" w:cs="Times New Roman"/>
        </w:rPr>
        <w:t>bef</w:t>
      </w:r>
      <w:proofErr w:type="spellEnd"/>
      <w:r w:rsidRPr="00040AD1">
        <w:rPr>
          <w:rFonts w:ascii="Times New Roman" w:hAnsi="Times New Roman" w:cs="Times New Roman"/>
        </w:rPr>
        <w:t xml:space="preserve">&gt;1 &amp; </w:t>
      </w:r>
      <w:proofErr w:type="spellStart"/>
      <w:r w:rsidRPr="00040AD1">
        <w:rPr>
          <w:rFonts w:ascii="Times New Roman" w:hAnsi="Times New Roman" w:cs="Times New Roman"/>
        </w:rPr>
        <w:t>d_prevsd</w:t>
      </w:r>
      <w:proofErr w:type="spellEnd"/>
      <w:r w:rsidRPr="00040AD1">
        <w:rPr>
          <w:rFonts w:ascii="Times New Roman" w:hAnsi="Times New Roman" w:cs="Times New Roman"/>
        </w:rPr>
        <w:t xml:space="preserve">_*&gt;1 &amp; </w:t>
      </w:r>
      <w:proofErr w:type="spellStart"/>
      <w:r w:rsidRPr="00040AD1">
        <w:rPr>
          <w:rFonts w:ascii="Times New Roman" w:hAnsi="Times New Roman" w:cs="Times New Roman"/>
        </w:rPr>
        <w:t>d_prevsd_plus</w:t>
      </w:r>
      <w:proofErr w:type="spellEnd"/>
      <w:r w:rsidRPr="00040AD1">
        <w:rPr>
          <w:rFonts w:ascii="Times New Roman" w:hAnsi="Times New Roman" w:cs="Times New Roman"/>
        </w:rPr>
        <w:t xml:space="preserve">_*&gt;1 &amp; </w:t>
      </w:r>
      <w:proofErr w:type="spellStart"/>
      <w:r w:rsidRPr="00040AD1">
        <w:rPr>
          <w:rFonts w:ascii="Times New Roman" w:hAnsi="Times New Roman" w:cs="Times New Roman"/>
        </w:rPr>
        <w:t>d_prevsd_minus</w:t>
      </w:r>
      <w:proofErr w:type="spellEnd"/>
      <w:r w:rsidRPr="00040AD1">
        <w:rPr>
          <w:rFonts w:ascii="Times New Roman" w:hAnsi="Times New Roman" w:cs="Times New Roman"/>
        </w:rPr>
        <w:t>_*&gt;1 &amp; ((tbc*</w:t>
      </w:r>
      <w:proofErr w:type="spellStart"/>
      <w:r w:rsidRPr="00040AD1">
        <w:rPr>
          <w:rFonts w:ascii="Times New Roman" w:hAnsi="Times New Roman" w:cs="Times New Roman"/>
        </w:rPr>
        <w:t>sd-tbcOsd</w:t>
      </w:r>
      <w:proofErr w:type="spellEnd"/>
      <w:r w:rsidRPr="00040AD1">
        <w:rPr>
          <w:rFonts w:ascii="Times New Roman" w:hAnsi="Times New Roman" w:cs="Times New Roman"/>
        </w:rPr>
        <w:t>)&gt;4 OR ((tbc*</w:t>
      </w:r>
      <w:proofErr w:type="spellStart"/>
      <w:r w:rsidRPr="00040AD1">
        <w:rPr>
          <w:rFonts w:ascii="Times New Roman" w:hAnsi="Times New Roman" w:cs="Times New Roman"/>
        </w:rPr>
        <w:t>sd-median_tbcOsd</w:t>
      </w:r>
      <w:proofErr w:type="spellEnd"/>
      <w:r w:rsidRPr="00040AD1">
        <w:rPr>
          <w:rFonts w:ascii="Times New Roman" w:hAnsi="Times New Roman" w:cs="Times New Roman"/>
        </w:rPr>
        <w:t xml:space="preserve">)&gt;4 &amp; </w:t>
      </w:r>
      <w:proofErr w:type="spellStart"/>
      <w:r w:rsidRPr="00040AD1">
        <w:rPr>
          <w:rFonts w:ascii="Times New Roman" w:hAnsi="Times New Roman" w:cs="Times New Roman"/>
        </w:rPr>
        <w:t>tbcOsd</w:t>
      </w:r>
      <w:proofErr w:type="spellEnd"/>
      <w:r w:rsidRPr="00040AD1">
        <w:rPr>
          <w:rFonts w:ascii="Times New Roman" w:hAnsi="Times New Roman" w:cs="Times New Roman"/>
        </w:rPr>
        <w:t xml:space="preserve"> is missing) OR </w:t>
      </w:r>
      <w:proofErr w:type="spellStart"/>
      <w:r w:rsidRPr="00040AD1">
        <w:rPr>
          <w:rFonts w:ascii="Times New Roman" w:hAnsi="Times New Roman" w:cs="Times New Roman"/>
        </w:rPr>
        <w:t>median_tbcOsd</w:t>
      </w:r>
      <w:proofErr w:type="spellEnd"/>
      <w:r w:rsidRPr="00040AD1">
        <w:rPr>
          <w:rFonts w:ascii="Times New Roman" w:hAnsi="Times New Roman" w:cs="Times New Roman"/>
        </w:rPr>
        <w:t xml:space="preserve"> is missing)</w:t>
      </w:r>
    </w:p>
    <w:p w14:paraId="6E5F1E1B" w14:textId="5BED4DCC" w:rsidR="00DC33E1" w:rsidRPr="00040AD1" w:rsidRDefault="00DC33E1" w:rsidP="00DB3940">
      <w:pPr>
        <w:pStyle w:val="ListParagraph"/>
        <w:numPr>
          <w:ilvl w:val="3"/>
          <w:numId w:val="33"/>
        </w:numPr>
        <w:rPr>
          <w:rFonts w:ascii="Times New Roman" w:hAnsi="Times New Roman" w:cs="Times New Roman"/>
        </w:rPr>
      </w:pPr>
      <w:proofErr w:type="spellStart"/>
      <w:r w:rsidRPr="00040AD1">
        <w:rPr>
          <w:rFonts w:ascii="Times New Roman" w:hAnsi="Times New Roman" w:cs="Times New Roman"/>
        </w:rPr>
        <w:t>dewma</w:t>
      </w:r>
      <w:proofErr w:type="spellEnd"/>
      <w:r w:rsidRPr="00040AD1">
        <w:rPr>
          <w:rFonts w:ascii="Times New Roman" w:hAnsi="Times New Roman" w:cs="Times New Roman"/>
        </w:rPr>
        <w:t xml:space="preserve">_*&lt;(-1-abs_2ndlast_sd) &amp; </w:t>
      </w:r>
      <w:proofErr w:type="spellStart"/>
      <w:r w:rsidRPr="00040AD1">
        <w:rPr>
          <w:rFonts w:ascii="Times New Roman" w:hAnsi="Times New Roman" w:cs="Times New Roman"/>
        </w:rPr>
        <w:t>dewma</w:t>
      </w:r>
      <w:proofErr w:type="spellEnd"/>
      <w:r w:rsidRPr="00040AD1">
        <w:rPr>
          <w:rFonts w:ascii="Times New Roman" w:hAnsi="Times New Roman" w:cs="Times New Roman"/>
        </w:rPr>
        <w:t>_*_</w:t>
      </w:r>
      <w:proofErr w:type="spellStart"/>
      <w:r w:rsidRPr="00040AD1">
        <w:rPr>
          <w:rFonts w:ascii="Times New Roman" w:hAnsi="Times New Roman" w:cs="Times New Roman"/>
        </w:rPr>
        <w:t>bef</w:t>
      </w:r>
      <w:proofErr w:type="spellEnd"/>
      <w:r w:rsidRPr="00040AD1">
        <w:rPr>
          <w:rFonts w:ascii="Times New Roman" w:hAnsi="Times New Roman" w:cs="Times New Roman"/>
        </w:rPr>
        <w:t xml:space="preserve">&lt;-1 &amp; </w:t>
      </w:r>
      <w:proofErr w:type="spellStart"/>
      <w:r w:rsidRPr="00040AD1">
        <w:rPr>
          <w:rFonts w:ascii="Times New Roman" w:hAnsi="Times New Roman" w:cs="Times New Roman"/>
        </w:rPr>
        <w:t>d_prevsd</w:t>
      </w:r>
      <w:proofErr w:type="spellEnd"/>
      <w:r w:rsidRPr="00040AD1">
        <w:rPr>
          <w:rFonts w:ascii="Times New Roman" w:hAnsi="Times New Roman" w:cs="Times New Roman"/>
        </w:rPr>
        <w:t xml:space="preserve">_*&lt;-1 &amp; </w:t>
      </w:r>
      <w:proofErr w:type="spellStart"/>
      <w:r w:rsidRPr="00040AD1">
        <w:rPr>
          <w:rFonts w:ascii="Times New Roman" w:hAnsi="Times New Roman" w:cs="Times New Roman"/>
        </w:rPr>
        <w:t>d_prevsd_plus</w:t>
      </w:r>
      <w:proofErr w:type="spellEnd"/>
      <w:r w:rsidRPr="00040AD1">
        <w:rPr>
          <w:rFonts w:ascii="Times New Roman" w:hAnsi="Times New Roman" w:cs="Times New Roman"/>
        </w:rPr>
        <w:t xml:space="preserve">_*&lt;-1 &amp; </w:t>
      </w:r>
      <w:proofErr w:type="spellStart"/>
      <w:r w:rsidRPr="00040AD1">
        <w:rPr>
          <w:rFonts w:ascii="Times New Roman" w:hAnsi="Times New Roman" w:cs="Times New Roman"/>
        </w:rPr>
        <w:t>d_prevsd_minus</w:t>
      </w:r>
      <w:proofErr w:type="spellEnd"/>
      <w:r w:rsidRPr="00040AD1">
        <w:rPr>
          <w:rFonts w:ascii="Times New Roman" w:hAnsi="Times New Roman" w:cs="Times New Roman"/>
        </w:rPr>
        <w:t>_*&lt;-1 &amp; ((tbc*</w:t>
      </w:r>
      <w:proofErr w:type="spellStart"/>
      <w:r w:rsidRPr="00040AD1">
        <w:rPr>
          <w:rFonts w:ascii="Times New Roman" w:hAnsi="Times New Roman" w:cs="Times New Roman"/>
        </w:rPr>
        <w:t>sd-</w:t>
      </w:r>
      <w:proofErr w:type="gramStart"/>
      <w:r w:rsidRPr="00040AD1">
        <w:rPr>
          <w:rFonts w:ascii="Times New Roman" w:hAnsi="Times New Roman" w:cs="Times New Roman"/>
        </w:rPr>
        <w:t>tbcOsd</w:t>
      </w:r>
      <w:proofErr w:type="spellEnd"/>
      <w:r w:rsidRPr="00040AD1">
        <w:rPr>
          <w:rFonts w:ascii="Times New Roman" w:hAnsi="Times New Roman" w:cs="Times New Roman"/>
        </w:rPr>
        <w:t>)&lt;</w:t>
      </w:r>
      <w:proofErr w:type="gramEnd"/>
      <w:r w:rsidRPr="00040AD1">
        <w:rPr>
          <w:rFonts w:ascii="Times New Roman" w:hAnsi="Times New Roman" w:cs="Times New Roman"/>
        </w:rPr>
        <w:t>-4 OR ((tbc*</w:t>
      </w:r>
      <w:proofErr w:type="spellStart"/>
      <w:r w:rsidRPr="00040AD1">
        <w:rPr>
          <w:rFonts w:ascii="Times New Roman" w:hAnsi="Times New Roman" w:cs="Times New Roman"/>
        </w:rPr>
        <w:t>sd-median_tbcOsd</w:t>
      </w:r>
      <w:proofErr w:type="spellEnd"/>
      <w:r w:rsidRPr="00040AD1">
        <w:rPr>
          <w:rFonts w:ascii="Times New Roman" w:hAnsi="Times New Roman" w:cs="Times New Roman"/>
        </w:rPr>
        <w:t xml:space="preserve">)&lt;-4 &amp; </w:t>
      </w:r>
      <w:proofErr w:type="spellStart"/>
      <w:r w:rsidRPr="00040AD1">
        <w:rPr>
          <w:rFonts w:ascii="Times New Roman" w:hAnsi="Times New Roman" w:cs="Times New Roman"/>
        </w:rPr>
        <w:t>tbcOsd</w:t>
      </w:r>
      <w:proofErr w:type="spellEnd"/>
      <w:r w:rsidRPr="00040AD1">
        <w:rPr>
          <w:rFonts w:ascii="Times New Roman" w:hAnsi="Times New Roman" w:cs="Times New Roman"/>
        </w:rPr>
        <w:t xml:space="preserve"> is missing) OR </w:t>
      </w:r>
      <w:proofErr w:type="spellStart"/>
      <w:r w:rsidRPr="00040AD1">
        <w:rPr>
          <w:rFonts w:ascii="Times New Roman" w:hAnsi="Times New Roman" w:cs="Times New Roman"/>
        </w:rPr>
        <w:t>median_tbcOsd</w:t>
      </w:r>
      <w:proofErr w:type="spellEnd"/>
      <w:r w:rsidRPr="00040AD1">
        <w:rPr>
          <w:rFonts w:ascii="Times New Roman" w:hAnsi="Times New Roman" w:cs="Times New Roman"/>
        </w:rPr>
        <w:t xml:space="preserve"> is missing)</w:t>
      </w:r>
    </w:p>
    <w:p w14:paraId="0DEC40E1" w14:textId="1D6BF38A" w:rsidR="00DC33E1" w:rsidRPr="00040AD1" w:rsidRDefault="00DC33E1" w:rsidP="00DB3940">
      <w:pPr>
        <w:pStyle w:val="ListParagraph"/>
        <w:numPr>
          <w:ilvl w:val="1"/>
          <w:numId w:val="33"/>
        </w:numPr>
        <w:rPr>
          <w:rFonts w:ascii="Times New Roman" w:hAnsi="Times New Roman" w:cs="Times New Roman"/>
        </w:rPr>
      </w:pPr>
      <w:r w:rsidRPr="00040AD1">
        <w:rPr>
          <w:rFonts w:ascii="Times New Roman" w:hAnsi="Times New Roman" w:cs="Times New Roman"/>
        </w:rPr>
        <w:t xml:space="preserve">If there is only one potential </w:t>
      </w:r>
      <w:r w:rsidR="006E6538">
        <w:rPr>
          <w:rFonts w:ascii="Times New Roman" w:hAnsi="Times New Roman" w:cs="Times New Roman"/>
        </w:rPr>
        <w:t>exclusion identified in step 14f</w:t>
      </w:r>
      <w:r w:rsidRPr="00040AD1">
        <w:rPr>
          <w:rFonts w:ascii="Times New Roman" w:hAnsi="Times New Roman" w:cs="Times New Roman"/>
        </w:rPr>
        <w:t xml:space="preserve"> for a subject and parameter, replace </w:t>
      </w:r>
      <w:proofErr w:type="spellStart"/>
      <w:r w:rsidRPr="00040AD1">
        <w:rPr>
          <w:rFonts w:ascii="Times New Roman" w:hAnsi="Times New Roman" w:cs="Times New Roman"/>
        </w:rPr>
        <w:t>exc</w:t>
      </w:r>
      <w:proofErr w:type="spellEnd"/>
      <w:r w:rsidRPr="00040AD1">
        <w:rPr>
          <w:rFonts w:ascii="Times New Roman" w:hAnsi="Times New Roman" w:cs="Times New Roman"/>
        </w:rPr>
        <w:t>_*=</w:t>
      </w:r>
      <w:proofErr w:type="spellStart"/>
      <w:r w:rsidRPr="00040AD1">
        <w:rPr>
          <w:rFonts w:ascii="Times New Roman" w:hAnsi="Times New Roman" w:cs="Times New Roman"/>
        </w:rPr>
        <w:t>temp_exc</w:t>
      </w:r>
      <w:proofErr w:type="spellEnd"/>
      <w:r w:rsidRPr="00040AD1">
        <w:rPr>
          <w:rFonts w:ascii="Times New Roman" w:hAnsi="Times New Roman" w:cs="Times New Roman"/>
        </w:rPr>
        <w:t>_* for that value</w:t>
      </w:r>
    </w:p>
    <w:p w14:paraId="3B81A8AB" w14:textId="069EFA25" w:rsidR="00DC33E1" w:rsidRPr="00040AD1" w:rsidRDefault="00DC33E1" w:rsidP="00DB3940">
      <w:pPr>
        <w:pStyle w:val="ListParagraph"/>
        <w:numPr>
          <w:ilvl w:val="1"/>
          <w:numId w:val="33"/>
        </w:numPr>
        <w:rPr>
          <w:rFonts w:ascii="Times New Roman" w:hAnsi="Times New Roman" w:cs="Times New Roman"/>
        </w:rPr>
      </w:pPr>
      <w:r w:rsidRPr="00040AD1">
        <w:rPr>
          <w:rFonts w:ascii="Times New Roman" w:hAnsi="Times New Roman" w:cs="Times New Roman"/>
        </w:rPr>
        <w:t xml:space="preserve">If there is more than one potential </w:t>
      </w:r>
      <w:r w:rsidR="006E6538">
        <w:rPr>
          <w:rFonts w:ascii="Times New Roman" w:hAnsi="Times New Roman" w:cs="Times New Roman"/>
        </w:rPr>
        <w:t>exclusion identified in step 14f</w:t>
      </w:r>
      <w:r w:rsidRPr="00040AD1">
        <w:rPr>
          <w:rFonts w:ascii="Times New Roman" w:hAnsi="Times New Roman" w:cs="Times New Roman"/>
        </w:rPr>
        <w:t xml:space="preserve"> for a subject and parameter, calculate </w:t>
      </w:r>
      <w:proofErr w:type="spellStart"/>
      <w:r w:rsidRPr="00040AD1">
        <w:rPr>
          <w:rFonts w:ascii="Times New Roman" w:hAnsi="Times New Roman" w:cs="Times New Roman"/>
        </w:rPr>
        <w:t>abssum</w:t>
      </w:r>
      <w:proofErr w:type="spellEnd"/>
      <w:r w:rsidRPr="00040AD1">
        <w:rPr>
          <w:rFonts w:ascii="Times New Roman" w:hAnsi="Times New Roman" w:cs="Times New Roman"/>
        </w:rPr>
        <w:t>_*=|tbc*</w:t>
      </w:r>
      <w:proofErr w:type="spellStart"/>
      <w:r w:rsidRPr="00040AD1">
        <w:rPr>
          <w:rFonts w:ascii="Times New Roman" w:hAnsi="Times New Roman" w:cs="Times New Roman"/>
        </w:rPr>
        <w:t>sd+dewma</w:t>
      </w:r>
      <w:proofErr w:type="spellEnd"/>
      <w:r w:rsidRPr="00040AD1">
        <w:rPr>
          <w:rFonts w:ascii="Times New Roman" w:hAnsi="Times New Roman" w:cs="Times New Roman"/>
        </w:rPr>
        <w:t xml:space="preserve">_*| for each exclusion and replace </w:t>
      </w:r>
      <w:proofErr w:type="spellStart"/>
      <w:r w:rsidRPr="00040AD1">
        <w:rPr>
          <w:rFonts w:ascii="Times New Roman" w:hAnsi="Times New Roman" w:cs="Times New Roman"/>
        </w:rPr>
        <w:t>exc</w:t>
      </w:r>
      <w:proofErr w:type="spellEnd"/>
      <w:r w:rsidRPr="00040AD1">
        <w:rPr>
          <w:rFonts w:ascii="Times New Roman" w:hAnsi="Times New Roman" w:cs="Times New Roman"/>
        </w:rPr>
        <w:t>_*=</w:t>
      </w:r>
      <w:proofErr w:type="spellStart"/>
      <w:r w:rsidRPr="00040AD1">
        <w:rPr>
          <w:rFonts w:ascii="Times New Roman" w:hAnsi="Times New Roman" w:cs="Times New Roman"/>
        </w:rPr>
        <w:t>temp_exc</w:t>
      </w:r>
      <w:proofErr w:type="spellEnd"/>
      <w:r w:rsidRPr="00040AD1">
        <w:rPr>
          <w:rFonts w:ascii="Times New Roman" w:hAnsi="Times New Roman" w:cs="Times New Roman"/>
        </w:rPr>
        <w:t xml:space="preserve">_* for the value with the highest </w:t>
      </w:r>
      <w:proofErr w:type="spellStart"/>
      <w:r w:rsidRPr="00040AD1">
        <w:rPr>
          <w:rFonts w:ascii="Times New Roman" w:hAnsi="Times New Roman" w:cs="Times New Roman"/>
        </w:rPr>
        <w:t>abssum</w:t>
      </w:r>
      <w:proofErr w:type="spellEnd"/>
      <w:r w:rsidRPr="00040AD1">
        <w:rPr>
          <w:rFonts w:ascii="Times New Roman" w:hAnsi="Times New Roman" w:cs="Times New Roman"/>
        </w:rPr>
        <w:t>_*</w:t>
      </w:r>
    </w:p>
    <w:p w14:paraId="65525443" w14:textId="17197B6E" w:rsidR="00DC33E1" w:rsidRPr="00040AD1" w:rsidRDefault="00DC33E1" w:rsidP="00DB3940">
      <w:pPr>
        <w:pStyle w:val="ListParagraph"/>
        <w:numPr>
          <w:ilvl w:val="1"/>
          <w:numId w:val="33"/>
        </w:numPr>
        <w:rPr>
          <w:rFonts w:ascii="Times New Roman" w:hAnsi="Times New Roman" w:cs="Times New Roman"/>
        </w:rPr>
      </w:pPr>
      <w:r w:rsidRPr="00040AD1">
        <w:rPr>
          <w:rFonts w:ascii="Times New Roman" w:hAnsi="Times New Roman" w:cs="Times New Roman"/>
        </w:rPr>
        <w:t>If there was at least one potential exclusion identified in step 14</w:t>
      </w:r>
      <w:r w:rsidR="006E6538">
        <w:rPr>
          <w:rFonts w:ascii="Times New Roman" w:hAnsi="Times New Roman" w:cs="Times New Roman"/>
        </w:rPr>
        <w:t>f, repeat steps 14b-14h</w:t>
      </w:r>
      <w:r w:rsidRPr="00040AD1">
        <w:rPr>
          <w:rFonts w:ascii="Times New Roman" w:hAnsi="Times New Roman" w:cs="Times New Roman"/>
        </w:rPr>
        <w:t xml:space="preserve">. If there were no potential </w:t>
      </w:r>
      <w:r w:rsidR="00166674" w:rsidRPr="00040AD1">
        <w:rPr>
          <w:rFonts w:ascii="Times New Roman" w:hAnsi="Times New Roman" w:cs="Times New Roman"/>
        </w:rPr>
        <w:t>exclusions identified in st</w:t>
      </w:r>
      <w:r w:rsidR="006E6538">
        <w:rPr>
          <w:rFonts w:ascii="Times New Roman" w:hAnsi="Times New Roman" w:cs="Times New Roman"/>
        </w:rPr>
        <w:t>ep 14f</w:t>
      </w:r>
      <w:r w:rsidRPr="00040AD1">
        <w:rPr>
          <w:rFonts w:ascii="Times New Roman" w:hAnsi="Times New Roman" w:cs="Times New Roman"/>
        </w:rPr>
        <w:t xml:space="preserve">, move on to step </w:t>
      </w:r>
      <w:r w:rsidR="00166674" w:rsidRPr="00040AD1">
        <w:rPr>
          <w:rFonts w:ascii="Times New Roman" w:hAnsi="Times New Roman" w:cs="Times New Roman"/>
        </w:rPr>
        <w:t>15</w:t>
      </w:r>
      <w:r w:rsidRPr="00040AD1">
        <w:rPr>
          <w:rFonts w:ascii="Times New Roman" w:hAnsi="Times New Roman" w:cs="Times New Roman"/>
        </w:rPr>
        <w:t xml:space="preserve">. </w:t>
      </w:r>
    </w:p>
    <w:p w14:paraId="2BE62296" w14:textId="6FC905B1" w:rsidR="006233A8" w:rsidRPr="00040AD1" w:rsidRDefault="006233A8" w:rsidP="000E2F78">
      <w:pPr>
        <w:ind w:left="720"/>
        <w:rPr>
          <w:rFonts w:ascii="Times New Roman" w:hAnsi="Times New Roman" w:cs="Times New Roman"/>
        </w:rPr>
      </w:pPr>
    </w:p>
    <w:p w14:paraId="32EA01C8" w14:textId="7554B59C" w:rsidR="0014694F" w:rsidRPr="00C72421" w:rsidRDefault="0014694F" w:rsidP="00DB3940">
      <w:pPr>
        <w:pStyle w:val="ListParagraph"/>
        <w:numPr>
          <w:ilvl w:val="0"/>
          <w:numId w:val="33"/>
        </w:numPr>
        <w:rPr>
          <w:rFonts w:ascii="Times New Roman" w:hAnsi="Times New Roman" w:cs="Times New Roman"/>
          <w:b/>
        </w:rPr>
      </w:pPr>
      <w:r w:rsidRPr="00040AD1">
        <w:rPr>
          <w:rFonts w:ascii="Times New Roman" w:hAnsi="Times New Roman" w:cs="Times New Roman"/>
        </w:rPr>
        <w:t xml:space="preserve">Exclude heights based on </w:t>
      </w:r>
      <w:r w:rsidRPr="00040AD1">
        <w:rPr>
          <w:rFonts w:ascii="Times New Roman" w:hAnsi="Times New Roman" w:cs="Times New Roman"/>
          <w:b/>
        </w:rPr>
        <w:t>absolute differences</w:t>
      </w:r>
      <w:r w:rsidRPr="00040AD1">
        <w:rPr>
          <w:rFonts w:ascii="Times New Roman" w:hAnsi="Times New Roman" w:cs="Times New Roman"/>
        </w:rPr>
        <w:t xml:space="preserve"> in measurement</w:t>
      </w:r>
      <w:r w:rsidR="004F0BE7" w:rsidRPr="00040AD1">
        <w:rPr>
          <w:rFonts w:ascii="Times New Roman" w:hAnsi="Times New Roman" w:cs="Times New Roman"/>
        </w:rPr>
        <w:t xml:space="preserve">. </w:t>
      </w:r>
      <w:r w:rsidR="006E6538">
        <w:rPr>
          <w:rFonts w:ascii="Times New Roman" w:hAnsi="Times New Roman" w:cs="Times New Roman"/>
        </w:rPr>
        <w:t xml:space="preserve">Once </w:t>
      </w:r>
      <w:r w:rsidR="00C2252F" w:rsidRPr="00040AD1">
        <w:rPr>
          <w:rFonts w:ascii="Times New Roman" w:hAnsi="Times New Roman" w:cs="Times New Roman"/>
        </w:rPr>
        <w:t xml:space="preserve">pairs of </w:t>
      </w:r>
      <w:r w:rsidR="006E6538">
        <w:rPr>
          <w:rFonts w:ascii="Times New Roman" w:hAnsi="Times New Roman" w:cs="Times New Roman"/>
        </w:rPr>
        <w:t xml:space="preserve">measurements </w:t>
      </w:r>
      <w:r w:rsidR="00C2252F" w:rsidRPr="00040AD1">
        <w:rPr>
          <w:rFonts w:ascii="Times New Roman" w:hAnsi="Times New Roman" w:cs="Times New Roman"/>
        </w:rPr>
        <w:t>with implausible amounts of absolute difference between them</w:t>
      </w:r>
      <w:r w:rsidR="006E6538">
        <w:rPr>
          <w:rFonts w:ascii="Times New Roman" w:hAnsi="Times New Roman" w:cs="Times New Roman"/>
        </w:rPr>
        <w:t xml:space="preserve"> are identified</w:t>
      </w:r>
      <w:r w:rsidR="00C2252F" w:rsidRPr="00040AD1">
        <w:rPr>
          <w:rFonts w:ascii="Times New Roman" w:hAnsi="Times New Roman" w:cs="Times New Roman"/>
        </w:rPr>
        <w:t xml:space="preserve">, </w:t>
      </w:r>
      <w:r w:rsidR="006E6538">
        <w:rPr>
          <w:rFonts w:ascii="Times New Roman" w:hAnsi="Times New Roman" w:cs="Times New Roman"/>
        </w:rPr>
        <w:t>the EWMA will be used to determine which value</w:t>
      </w:r>
      <w:r w:rsidR="00C2252F" w:rsidRPr="00040AD1">
        <w:rPr>
          <w:rFonts w:ascii="Times New Roman" w:hAnsi="Times New Roman" w:cs="Times New Roman"/>
        </w:rPr>
        <w:t xml:space="preserve"> is less likely to be representative and should be excluded. For subjects/parameters with 3 or more measurements, this is done by looking at the </w:t>
      </w:r>
      <w:proofErr w:type="spellStart"/>
      <w:r w:rsidR="00C2252F" w:rsidRPr="00040AD1">
        <w:rPr>
          <w:rFonts w:ascii="Times New Roman" w:hAnsi="Times New Roman" w:cs="Times New Roman"/>
        </w:rPr>
        <w:t>dewma</w:t>
      </w:r>
      <w:proofErr w:type="spellEnd"/>
      <w:r w:rsidR="009D7E54" w:rsidRPr="00040AD1">
        <w:rPr>
          <w:rFonts w:ascii="Times New Roman" w:hAnsi="Times New Roman" w:cs="Times New Roman"/>
        </w:rPr>
        <w:t>_*</w:t>
      </w:r>
      <w:r w:rsidR="00C2252F" w:rsidRPr="00040AD1">
        <w:rPr>
          <w:rFonts w:ascii="Times New Roman" w:hAnsi="Times New Roman" w:cs="Times New Roman"/>
        </w:rPr>
        <w:t xml:space="preserve"> of each of the 2 values in a pair</w:t>
      </w:r>
      <w:r w:rsidR="009D7E54" w:rsidRPr="00040AD1">
        <w:rPr>
          <w:rFonts w:ascii="Times New Roman" w:hAnsi="Times New Roman" w:cs="Times New Roman"/>
        </w:rPr>
        <w:t xml:space="preserve"> using a </w:t>
      </w:r>
      <w:r w:rsidR="006E6538">
        <w:rPr>
          <w:rFonts w:ascii="Times New Roman" w:hAnsi="Times New Roman" w:cs="Times New Roman"/>
        </w:rPr>
        <w:t>EWMA</w:t>
      </w:r>
      <w:r w:rsidR="009D7E54" w:rsidRPr="00040AD1">
        <w:rPr>
          <w:rFonts w:ascii="Times New Roman" w:hAnsi="Times New Roman" w:cs="Times New Roman"/>
        </w:rPr>
        <w:t xml:space="preserve"> that excludes the other value in the pair. For subjects/parameters with 2 measurements, this is done by looking at the absolute value of the tbc*sd. </w:t>
      </w:r>
      <w:r w:rsidR="007B1797">
        <w:rPr>
          <w:rFonts w:ascii="Times New Roman" w:hAnsi="Times New Roman" w:cs="Times New Roman"/>
        </w:rPr>
        <w:t>The values at +3Z and -3Z from the Tanner and WHO height velocity references are used as a starting point to identify bounds of plausible growth.</w:t>
      </w:r>
      <w:r w:rsidR="00DD3175" w:rsidRPr="00DD3175">
        <w:rPr>
          <w:rFonts w:ascii="Times New Roman" w:hAnsi="Times New Roman" w:cs="Times New Roman"/>
          <w:vertAlign w:val="superscript"/>
        </w:rPr>
        <w:t>21,22</w:t>
      </w:r>
      <w:r w:rsidR="007B1797">
        <w:rPr>
          <w:rFonts w:ascii="Times New Roman" w:hAnsi="Times New Roman" w:cs="Times New Roman"/>
        </w:rPr>
        <w:t xml:space="preserve"> Because growth velocity varies more widely with shorter time intervals, evaluation of growth velocity requires comparison based on age, sex, and the interval between measurements. </w:t>
      </w:r>
      <w:r w:rsidR="007F2FCF">
        <w:rPr>
          <w:rFonts w:ascii="Times New Roman" w:hAnsi="Times New Roman" w:cs="Times New Roman"/>
        </w:rPr>
        <w:t xml:space="preserve">Three additional files are needed: </w:t>
      </w:r>
      <w:proofErr w:type="spellStart"/>
      <w:r w:rsidR="007F2FCF" w:rsidRPr="00904C36">
        <w:rPr>
          <w:rFonts w:ascii="Times New Roman" w:hAnsi="Times New Roman" w:cs="Times New Roman"/>
        </w:rPr>
        <w:t>tanner_ht_vel_rev</w:t>
      </w:r>
      <w:proofErr w:type="spellEnd"/>
      <w:r w:rsidR="007F2FCF" w:rsidRPr="00904C36">
        <w:rPr>
          <w:rFonts w:ascii="Times New Roman" w:hAnsi="Times New Roman" w:cs="Times New Roman"/>
        </w:rPr>
        <w:t xml:space="preserve">, who_ht_vel_3sd and </w:t>
      </w:r>
      <w:r w:rsidR="007F2FCF" w:rsidRPr="00904C36">
        <w:rPr>
          <w:rFonts w:ascii="Times New Roman" w:hAnsi="Times New Roman" w:cs="Times New Roman"/>
        </w:rPr>
        <w:lastRenderedPageBreak/>
        <w:t>who_ht_maxvel_3sd</w:t>
      </w:r>
      <w:r w:rsidR="007F2FCF">
        <w:rPr>
          <w:rFonts w:ascii="Times New Roman" w:hAnsi="Times New Roman" w:cs="Times New Roman"/>
        </w:rPr>
        <w:t xml:space="preserve">. </w:t>
      </w:r>
      <w:r w:rsidR="004F0BE7" w:rsidRPr="007B1797">
        <w:rPr>
          <w:rFonts w:ascii="Times New Roman" w:hAnsi="Times New Roman" w:cs="Times New Roman"/>
        </w:rPr>
        <w:t>The Tanner hei</w:t>
      </w:r>
      <w:r w:rsidR="006E6538" w:rsidRPr="007B1797">
        <w:rPr>
          <w:rFonts w:ascii="Times New Roman" w:hAnsi="Times New Roman" w:cs="Times New Roman"/>
        </w:rPr>
        <w:t xml:space="preserve">ght velocity reference </w:t>
      </w:r>
      <w:r w:rsidR="007B1797" w:rsidRPr="007B1797">
        <w:rPr>
          <w:rFonts w:ascii="Times New Roman" w:hAnsi="Times New Roman" w:cs="Times New Roman"/>
        </w:rPr>
        <w:t>includes ages 2 to 18 years</w:t>
      </w:r>
      <w:r w:rsidR="006E6538" w:rsidRPr="007B1797">
        <w:rPr>
          <w:rFonts w:ascii="Times New Roman" w:hAnsi="Times New Roman" w:cs="Times New Roman"/>
        </w:rPr>
        <w:t>. The</w:t>
      </w:r>
      <w:r w:rsidR="004F0BE7" w:rsidRPr="007B1797">
        <w:rPr>
          <w:rFonts w:ascii="Times New Roman" w:hAnsi="Times New Roman" w:cs="Times New Roman"/>
        </w:rPr>
        <w:t xml:space="preserve"> WHO </w:t>
      </w:r>
      <w:r w:rsidR="006E6538" w:rsidRPr="007B1797">
        <w:rPr>
          <w:rFonts w:ascii="Times New Roman" w:hAnsi="Times New Roman" w:cs="Times New Roman"/>
        </w:rPr>
        <w:t xml:space="preserve">height velocity reference </w:t>
      </w:r>
      <w:r w:rsidR="007B1797" w:rsidRPr="007B1797">
        <w:rPr>
          <w:rFonts w:ascii="Times New Roman" w:hAnsi="Times New Roman" w:cs="Times New Roman"/>
        </w:rPr>
        <w:t>includes ages birth to 5 years</w:t>
      </w:r>
      <w:r w:rsidR="004F0BE7" w:rsidRPr="007B1797">
        <w:rPr>
          <w:rFonts w:ascii="Times New Roman" w:hAnsi="Times New Roman" w:cs="Times New Roman"/>
        </w:rPr>
        <w:t xml:space="preserve">. </w:t>
      </w:r>
      <w:r w:rsidR="007B1797">
        <w:rPr>
          <w:rFonts w:ascii="Times New Roman" w:hAnsi="Times New Roman" w:cs="Times New Roman"/>
        </w:rPr>
        <w:t xml:space="preserve">Tanner values are all based on growth velocity over one year; multiple intervals are available for WHO. </w:t>
      </w:r>
      <w:r w:rsidR="004F0BE7" w:rsidRPr="007B1797">
        <w:rPr>
          <w:rFonts w:ascii="Times New Roman" w:hAnsi="Times New Roman" w:cs="Times New Roman"/>
        </w:rPr>
        <w:t xml:space="preserve">For </w:t>
      </w:r>
      <w:r w:rsidR="007B1797" w:rsidRPr="007B1797">
        <w:rPr>
          <w:rFonts w:ascii="Times New Roman" w:hAnsi="Times New Roman" w:cs="Times New Roman"/>
        </w:rPr>
        <w:t xml:space="preserve">pairs of </w:t>
      </w:r>
      <w:r w:rsidR="004F0BE7" w:rsidRPr="007B1797">
        <w:rPr>
          <w:rFonts w:ascii="Times New Roman" w:hAnsi="Times New Roman" w:cs="Times New Roman"/>
        </w:rPr>
        <w:t xml:space="preserve">measurements </w:t>
      </w:r>
      <w:r w:rsidR="007B1797" w:rsidRPr="007B1797">
        <w:rPr>
          <w:rFonts w:ascii="Times New Roman" w:hAnsi="Times New Roman" w:cs="Times New Roman"/>
        </w:rPr>
        <w:t>where either could be used,</w:t>
      </w:r>
      <w:r w:rsidR="004F0BE7" w:rsidRPr="007B1797">
        <w:rPr>
          <w:rFonts w:ascii="Times New Roman" w:hAnsi="Times New Roman" w:cs="Times New Roman"/>
        </w:rPr>
        <w:t xml:space="preserve"> WHO </w:t>
      </w:r>
      <w:r w:rsidR="00040AD1" w:rsidRPr="007B1797">
        <w:rPr>
          <w:rFonts w:ascii="Times New Roman" w:hAnsi="Times New Roman" w:cs="Times New Roman"/>
        </w:rPr>
        <w:t>will be used if difference between ages is &lt; 9 months</w:t>
      </w:r>
      <w:r w:rsidR="007B1797" w:rsidRPr="007B1797">
        <w:rPr>
          <w:rFonts w:ascii="Times New Roman" w:hAnsi="Times New Roman" w:cs="Times New Roman"/>
        </w:rPr>
        <w:t xml:space="preserve"> and Tanner used otherwise</w:t>
      </w:r>
      <w:r w:rsidR="00040AD1" w:rsidRPr="007B1797">
        <w:rPr>
          <w:rFonts w:ascii="Times New Roman" w:hAnsi="Times New Roman" w:cs="Times New Roman"/>
        </w:rPr>
        <w:t>.</w:t>
      </w:r>
      <w:r w:rsidR="007F2FCF">
        <w:rPr>
          <w:rFonts w:ascii="Times New Roman" w:hAnsi="Times New Roman" w:cs="Times New Roman"/>
          <w:b/>
        </w:rPr>
        <w:t xml:space="preserve"> </w:t>
      </w:r>
    </w:p>
    <w:p w14:paraId="08E6848E" w14:textId="16FA6A5C" w:rsidR="000A28C9" w:rsidRPr="00040AD1" w:rsidRDefault="000A28C9" w:rsidP="00DB3940">
      <w:pPr>
        <w:pStyle w:val="ListParagraph"/>
        <w:numPr>
          <w:ilvl w:val="1"/>
          <w:numId w:val="33"/>
        </w:numPr>
        <w:rPr>
          <w:rFonts w:ascii="Times New Roman" w:hAnsi="Times New Roman" w:cs="Times New Roman"/>
        </w:rPr>
      </w:pPr>
      <w:r w:rsidRPr="00040AD1">
        <w:rPr>
          <w:rFonts w:ascii="Times New Roman" w:hAnsi="Times New Roman" w:cs="Times New Roman"/>
        </w:rPr>
        <w:t>As with steps 11 and 14, only one value will be excluded per round, and the step will be repeated until there are no more values to exclude</w:t>
      </w:r>
      <w:r w:rsidR="007B1797">
        <w:rPr>
          <w:rFonts w:ascii="Times New Roman" w:hAnsi="Times New Roman" w:cs="Times New Roman"/>
        </w:rPr>
        <w:t>.</w:t>
      </w:r>
    </w:p>
    <w:p w14:paraId="50DA177E" w14:textId="6F0B1390" w:rsidR="006F73AA" w:rsidRPr="00040AD1" w:rsidRDefault="00232759" w:rsidP="00DB3940">
      <w:pPr>
        <w:pStyle w:val="ListParagraph"/>
        <w:numPr>
          <w:ilvl w:val="1"/>
          <w:numId w:val="33"/>
        </w:numPr>
        <w:rPr>
          <w:rFonts w:ascii="Times New Roman" w:hAnsi="Times New Roman" w:cs="Times New Roman"/>
        </w:rPr>
      </w:pPr>
      <w:r>
        <w:rPr>
          <w:rFonts w:ascii="Times New Roman" w:hAnsi="Times New Roman" w:cs="Times New Roman"/>
        </w:rPr>
        <w:t>For each height, calculate</w:t>
      </w:r>
      <w:r w:rsidR="006F73AA" w:rsidRPr="00040AD1">
        <w:rPr>
          <w:rFonts w:ascii="Times New Roman" w:hAnsi="Times New Roman" w:cs="Times New Roman"/>
        </w:rPr>
        <w:t xml:space="preserve"> </w:t>
      </w:r>
      <w:proofErr w:type="spellStart"/>
      <w:r w:rsidR="006F73AA" w:rsidRPr="00040AD1">
        <w:rPr>
          <w:rFonts w:ascii="Times New Roman" w:hAnsi="Times New Roman" w:cs="Times New Roman"/>
        </w:rPr>
        <w:t>d_age</w:t>
      </w:r>
      <w:proofErr w:type="spellEnd"/>
      <w:r w:rsidR="006F73AA" w:rsidRPr="00040AD1">
        <w:rPr>
          <w:rFonts w:ascii="Times New Roman" w:hAnsi="Times New Roman" w:cs="Times New Roman"/>
        </w:rPr>
        <w:t>=</w:t>
      </w:r>
      <w:proofErr w:type="spellStart"/>
      <w:r w:rsidR="006F73AA" w:rsidRPr="00040AD1">
        <w:rPr>
          <w:rFonts w:ascii="Times New Roman" w:hAnsi="Times New Roman" w:cs="Times New Roman"/>
        </w:rPr>
        <w:t>agedays</w:t>
      </w:r>
      <w:proofErr w:type="spellEnd"/>
      <w:r w:rsidR="006F73AA" w:rsidRPr="00040AD1">
        <w:rPr>
          <w:rFonts w:ascii="Times New Roman" w:hAnsi="Times New Roman" w:cs="Times New Roman"/>
        </w:rPr>
        <w:t xml:space="preserve"> of next value-</w:t>
      </w:r>
      <w:proofErr w:type="spellStart"/>
      <w:r w:rsidR="006F73AA" w:rsidRPr="00040AD1">
        <w:rPr>
          <w:rFonts w:ascii="Times New Roman" w:hAnsi="Times New Roman" w:cs="Times New Roman"/>
        </w:rPr>
        <w:t>agedays</w:t>
      </w:r>
      <w:proofErr w:type="spellEnd"/>
      <w:r w:rsidR="006F73AA" w:rsidRPr="00040AD1">
        <w:rPr>
          <w:rFonts w:ascii="Times New Roman" w:hAnsi="Times New Roman" w:cs="Times New Roman"/>
        </w:rPr>
        <w:t xml:space="preserve"> of current value</w:t>
      </w:r>
      <w:r w:rsidR="007B1797">
        <w:rPr>
          <w:rFonts w:ascii="Times New Roman" w:hAnsi="Times New Roman" w:cs="Times New Roman"/>
        </w:rPr>
        <w:t>.</w:t>
      </w:r>
    </w:p>
    <w:p w14:paraId="59C429B8" w14:textId="77777777" w:rsidR="006F73AA" w:rsidRPr="00040AD1" w:rsidRDefault="006F73AA" w:rsidP="00DB3940">
      <w:pPr>
        <w:pStyle w:val="ListParagraph"/>
        <w:numPr>
          <w:ilvl w:val="1"/>
          <w:numId w:val="33"/>
        </w:numPr>
        <w:rPr>
          <w:rFonts w:ascii="Times New Roman" w:hAnsi="Times New Roman" w:cs="Times New Roman"/>
        </w:rPr>
      </w:pPr>
      <w:r w:rsidRPr="00040AD1">
        <w:rPr>
          <w:rFonts w:ascii="Times New Roman" w:hAnsi="Times New Roman" w:cs="Times New Roman"/>
        </w:rPr>
        <w:t xml:space="preserve">For each height, calculate </w:t>
      </w:r>
      <w:proofErr w:type="spellStart"/>
      <w:r w:rsidRPr="00040AD1">
        <w:rPr>
          <w:rFonts w:ascii="Times New Roman" w:hAnsi="Times New Roman" w:cs="Times New Roman"/>
        </w:rPr>
        <w:t>mid_agedays</w:t>
      </w:r>
      <w:proofErr w:type="spellEnd"/>
      <w:r w:rsidRPr="00040AD1">
        <w:rPr>
          <w:rFonts w:ascii="Times New Roman" w:hAnsi="Times New Roman" w:cs="Times New Roman"/>
        </w:rPr>
        <w:t>=0.5*(</w:t>
      </w:r>
      <w:proofErr w:type="spellStart"/>
      <w:r w:rsidRPr="00040AD1">
        <w:rPr>
          <w:rFonts w:ascii="Times New Roman" w:hAnsi="Times New Roman" w:cs="Times New Roman"/>
        </w:rPr>
        <w:t>agedays</w:t>
      </w:r>
      <w:proofErr w:type="spellEnd"/>
      <w:r w:rsidRPr="00040AD1">
        <w:rPr>
          <w:rFonts w:ascii="Times New Roman" w:hAnsi="Times New Roman" w:cs="Times New Roman"/>
        </w:rPr>
        <w:t xml:space="preserve"> of next value + </w:t>
      </w:r>
      <w:proofErr w:type="spellStart"/>
      <w:r w:rsidRPr="00040AD1">
        <w:rPr>
          <w:rFonts w:ascii="Times New Roman" w:hAnsi="Times New Roman" w:cs="Times New Roman"/>
        </w:rPr>
        <w:t>agedays</w:t>
      </w:r>
      <w:proofErr w:type="spellEnd"/>
      <w:r w:rsidRPr="00040AD1">
        <w:rPr>
          <w:rFonts w:ascii="Times New Roman" w:hAnsi="Times New Roman" w:cs="Times New Roman"/>
        </w:rPr>
        <w:t xml:space="preserve"> of current value)</w:t>
      </w:r>
    </w:p>
    <w:p w14:paraId="5581635D" w14:textId="68F3E0FC" w:rsidR="006F73AA" w:rsidRPr="00040AD1" w:rsidRDefault="004F0BE7" w:rsidP="00DB3940">
      <w:pPr>
        <w:pStyle w:val="ListParagraph"/>
        <w:numPr>
          <w:ilvl w:val="1"/>
          <w:numId w:val="33"/>
        </w:numPr>
        <w:rPr>
          <w:rFonts w:ascii="Times New Roman" w:hAnsi="Times New Roman" w:cs="Times New Roman"/>
        </w:rPr>
      </w:pPr>
      <w:r w:rsidRPr="00040AD1">
        <w:rPr>
          <w:rFonts w:ascii="Times New Roman" w:hAnsi="Times New Roman" w:cs="Times New Roman"/>
        </w:rPr>
        <w:t xml:space="preserve">Generate variable </w:t>
      </w:r>
      <w:proofErr w:type="spellStart"/>
      <w:r w:rsidR="006F73AA" w:rsidRPr="00040AD1">
        <w:rPr>
          <w:rFonts w:ascii="Times New Roman" w:hAnsi="Times New Roman" w:cs="Times New Roman"/>
        </w:rPr>
        <w:t>tanner_months</w:t>
      </w:r>
      <w:proofErr w:type="spellEnd"/>
      <w:r w:rsidR="006F73AA" w:rsidRPr="00040AD1">
        <w:rPr>
          <w:rFonts w:ascii="Times New Roman" w:hAnsi="Times New Roman" w:cs="Times New Roman"/>
        </w:rPr>
        <w:t>=</w:t>
      </w:r>
      <w:r w:rsidRPr="00040AD1">
        <w:rPr>
          <w:rFonts w:ascii="Times New Roman" w:hAnsi="Times New Roman" w:cs="Times New Roman"/>
        </w:rPr>
        <w:t xml:space="preserve"> </w:t>
      </w:r>
      <w:r w:rsidR="006F73AA" w:rsidRPr="00040AD1">
        <w:rPr>
          <w:rFonts w:ascii="Times New Roman" w:hAnsi="Times New Roman" w:cs="Times New Roman"/>
        </w:rPr>
        <w:t>6+12*(round(</w:t>
      </w:r>
      <w:proofErr w:type="spellStart"/>
      <w:r w:rsidR="006F73AA" w:rsidRPr="00040AD1">
        <w:rPr>
          <w:rFonts w:ascii="Times New Roman" w:hAnsi="Times New Roman" w:cs="Times New Roman"/>
        </w:rPr>
        <w:t>mid_agedays</w:t>
      </w:r>
      <w:proofErr w:type="spellEnd"/>
      <w:r w:rsidR="006F73AA" w:rsidRPr="00040AD1">
        <w:rPr>
          <w:rFonts w:ascii="Times New Roman" w:hAnsi="Times New Roman" w:cs="Times New Roman"/>
        </w:rPr>
        <w:t>/365.25))</w:t>
      </w:r>
      <w:r w:rsidR="007B1797">
        <w:rPr>
          <w:rFonts w:ascii="Times New Roman" w:hAnsi="Times New Roman" w:cs="Times New Roman"/>
        </w:rPr>
        <w:t>.</w:t>
      </w:r>
    </w:p>
    <w:p w14:paraId="5FCDD9B9" w14:textId="1FCF0665" w:rsidR="006F73AA" w:rsidRPr="00040AD1" w:rsidRDefault="006F73AA" w:rsidP="00DB3940">
      <w:pPr>
        <w:pStyle w:val="ListParagraph"/>
        <w:numPr>
          <w:ilvl w:val="1"/>
          <w:numId w:val="33"/>
        </w:numPr>
        <w:rPr>
          <w:rFonts w:ascii="Times New Roman" w:hAnsi="Times New Roman" w:cs="Times New Roman"/>
        </w:rPr>
      </w:pPr>
      <w:r w:rsidRPr="00040AD1">
        <w:rPr>
          <w:rFonts w:ascii="Times New Roman" w:hAnsi="Times New Roman" w:cs="Times New Roman"/>
        </w:rPr>
        <w:t xml:space="preserve">Merge </w:t>
      </w:r>
      <w:r w:rsidR="007F2FCF">
        <w:rPr>
          <w:rFonts w:ascii="Times New Roman" w:hAnsi="Times New Roman" w:cs="Times New Roman"/>
        </w:rPr>
        <w:t>dataset with</w:t>
      </w:r>
      <w:r w:rsidRPr="00040AD1">
        <w:rPr>
          <w:rFonts w:ascii="Times New Roman" w:hAnsi="Times New Roman" w:cs="Times New Roman"/>
        </w:rPr>
        <w:t xml:space="preserve"> </w:t>
      </w:r>
      <w:proofErr w:type="spellStart"/>
      <w:r w:rsidRPr="00040AD1">
        <w:rPr>
          <w:rFonts w:ascii="Times New Roman" w:hAnsi="Times New Roman" w:cs="Times New Roman"/>
        </w:rPr>
        <w:t>tanner_ht_vel</w:t>
      </w:r>
      <w:r w:rsidR="0063393C">
        <w:rPr>
          <w:rFonts w:ascii="Times New Roman" w:hAnsi="Times New Roman" w:cs="Times New Roman"/>
        </w:rPr>
        <w:t>_rev</w:t>
      </w:r>
      <w:proofErr w:type="spellEnd"/>
      <w:r w:rsidRPr="00040AD1">
        <w:rPr>
          <w:rFonts w:ascii="Times New Roman" w:hAnsi="Times New Roman" w:cs="Times New Roman"/>
        </w:rPr>
        <w:t xml:space="preserve"> using sex and </w:t>
      </w:r>
      <w:proofErr w:type="spellStart"/>
      <w:r w:rsidRPr="00040AD1">
        <w:rPr>
          <w:rFonts w:ascii="Times New Roman" w:hAnsi="Times New Roman" w:cs="Times New Roman"/>
        </w:rPr>
        <w:t>tanner_months</w:t>
      </w:r>
      <w:proofErr w:type="spellEnd"/>
      <w:r w:rsidRPr="00040AD1">
        <w:rPr>
          <w:rFonts w:ascii="Times New Roman" w:hAnsi="Times New Roman" w:cs="Times New Roman"/>
        </w:rPr>
        <w:t xml:space="preserve"> – this will give you </w:t>
      </w:r>
      <w:proofErr w:type="spellStart"/>
      <w:r w:rsidRPr="00040AD1">
        <w:rPr>
          <w:rFonts w:ascii="Times New Roman" w:hAnsi="Times New Roman" w:cs="Times New Roman"/>
        </w:rPr>
        <w:t>min_ht_vel</w:t>
      </w:r>
      <w:proofErr w:type="spellEnd"/>
      <w:r w:rsidRPr="00040AD1">
        <w:rPr>
          <w:rFonts w:ascii="Times New Roman" w:hAnsi="Times New Roman" w:cs="Times New Roman"/>
        </w:rPr>
        <w:t xml:space="preserve"> and </w:t>
      </w:r>
      <w:proofErr w:type="spellStart"/>
      <w:r w:rsidRPr="00040AD1">
        <w:rPr>
          <w:rFonts w:ascii="Times New Roman" w:hAnsi="Times New Roman" w:cs="Times New Roman"/>
        </w:rPr>
        <w:t>max_ht_vel</w:t>
      </w:r>
      <w:proofErr w:type="spellEnd"/>
      <w:r w:rsidR="007B1797">
        <w:rPr>
          <w:rFonts w:ascii="Times New Roman" w:hAnsi="Times New Roman" w:cs="Times New Roman"/>
        </w:rPr>
        <w:t>.</w:t>
      </w:r>
    </w:p>
    <w:p w14:paraId="77268078" w14:textId="3192C889" w:rsidR="006F73AA" w:rsidRPr="00040AD1" w:rsidRDefault="006F73AA" w:rsidP="00DB3940">
      <w:pPr>
        <w:pStyle w:val="ListParagraph"/>
        <w:numPr>
          <w:ilvl w:val="1"/>
          <w:numId w:val="33"/>
        </w:numPr>
        <w:rPr>
          <w:rFonts w:ascii="Times New Roman" w:hAnsi="Times New Roman" w:cs="Times New Roman"/>
        </w:rPr>
      </w:pPr>
      <w:r w:rsidRPr="00040AD1">
        <w:rPr>
          <w:rFonts w:ascii="Times New Roman" w:hAnsi="Times New Roman" w:cs="Times New Roman"/>
        </w:rPr>
        <w:t>Calculate the following</w:t>
      </w:r>
      <w:r w:rsidR="00531036" w:rsidRPr="00040AD1">
        <w:rPr>
          <w:rFonts w:ascii="Times New Roman" w:hAnsi="Times New Roman" w:cs="Times New Roman"/>
        </w:rPr>
        <w:t>:</w:t>
      </w:r>
      <w:r w:rsidRPr="00040AD1">
        <w:rPr>
          <w:rFonts w:ascii="Times New Roman" w:hAnsi="Times New Roman" w:cs="Times New Roman"/>
        </w:rPr>
        <w:t xml:space="preserve"> </w:t>
      </w:r>
    </w:p>
    <w:p w14:paraId="1B1B7BE0" w14:textId="3464B04A" w:rsidR="006F73AA" w:rsidRPr="00040AD1" w:rsidRDefault="006F73AA" w:rsidP="00DB3940">
      <w:pPr>
        <w:pStyle w:val="ListParagraph"/>
        <w:numPr>
          <w:ilvl w:val="2"/>
          <w:numId w:val="33"/>
        </w:numPr>
        <w:rPr>
          <w:rFonts w:ascii="Times New Roman" w:hAnsi="Times New Roman" w:cs="Times New Roman"/>
        </w:rPr>
      </w:pPr>
      <w:proofErr w:type="spellStart"/>
      <w:r w:rsidRPr="00040AD1">
        <w:rPr>
          <w:rFonts w:ascii="Times New Roman" w:hAnsi="Times New Roman" w:cs="Times New Roman"/>
        </w:rPr>
        <w:t>mindiff_ht</w:t>
      </w:r>
      <w:proofErr w:type="spellEnd"/>
      <w:r w:rsidRPr="00040AD1">
        <w:rPr>
          <w:rFonts w:ascii="Times New Roman" w:hAnsi="Times New Roman" w:cs="Times New Roman"/>
        </w:rPr>
        <w:t>=0.5*</w:t>
      </w:r>
      <w:proofErr w:type="spellStart"/>
      <w:r w:rsidRPr="00040AD1">
        <w:rPr>
          <w:rFonts w:ascii="Times New Roman" w:hAnsi="Times New Roman" w:cs="Times New Roman"/>
        </w:rPr>
        <w:t>min_ht_vel</w:t>
      </w:r>
      <w:proofErr w:type="spellEnd"/>
      <w:r w:rsidRPr="00040AD1">
        <w:rPr>
          <w:rFonts w:ascii="Times New Roman" w:hAnsi="Times New Roman" w:cs="Times New Roman"/>
        </w:rPr>
        <w:t>*</w:t>
      </w:r>
      <w:r w:rsidR="007B1797">
        <w:rPr>
          <w:rFonts w:ascii="Times New Roman" w:hAnsi="Times New Roman" w:cs="Times New Roman"/>
        </w:rPr>
        <w:t>(</w:t>
      </w:r>
      <w:r w:rsidRPr="00040AD1">
        <w:rPr>
          <w:rFonts w:ascii="Times New Roman" w:hAnsi="Times New Roman" w:cs="Times New Roman"/>
        </w:rPr>
        <w:t>(</w:t>
      </w:r>
      <w:proofErr w:type="spellStart"/>
      <w:r w:rsidRPr="00040AD1">
        <w:rPr>
          <w:rFonts w:ascii="Times New Roman" w:hAnsi="Times New Roman" w:cs="Times New Roman"/>
        </w:rPr>
        <w:t>d_agedays</w:t>
      </w:r>
      <w:proofErr w:type="spellEnd"/>
      <w:r w:rsidRPr="00040AD1">
        <w:rPr>
          <w:rFonts w:ascii="Times New Roman" w:hAnsi="Times New Roman" w:cs="Times New Roman"/>
        </w:rPr>
        <w:t>/365.</w:t>
      </w:r>
      <w:proofErr w:type="gramStart"/>
      <w:r w:rsidRPr="00040AD1">
        <w:rPr>
          <w:rFonts w:ascii="Times New Roman" w:hAnsi="Times New Roman" w:cs="Times New Roman"/>
        </w:rPr>
        <w:t>25)^</w:t>
      </w:r>
      <w:proofErr w:type="gramEnd"/>
      <w:r w:rsidRPr="00040AD1">
        <w:rPr>
          <w:rFonts w:ascii="Times New Roman" w:hAnsi="Times New Roman" w:cs="Times New Roman"/>
        </w:rPr>
        <w:t>2</w:t>
      </w:r>
      <w:r w:rsidR="007B1797">
        <w:rPr>
          <w:rFonts w:ascii="Times New Roman" w:hAnsi="Times New Roman" w:cs="Times New Roman"/>
        </w:rPr>
        <w:t>)</w:t>
      </w:r>
      <w:r w:rsidRPr="00040AD1">
        <w:rPr>
          <w:rFonts w:ascii="Times New Roman" w:hAnsi="Times New Roman" w:cs="Times New Roman"/>
        </w:rPr>
        <w:t xml:space="preserve">-3 if </w:t>
      </w:r>
      <w:proofErr w:type="spellStart"/>
      <w:r w:rsidRPr="00040AD1">
        <w:rPr>
          <w:rFonts w:ascii="Times New Roman" w:hAnsi="Times New Roman" w:cs="Times New Roman"/>
        </w:rPr>
        <w:t>d_agedays</w:t>
      </w:r>
      <w:proofErr w:type="spellEnd"/>
      <w:r w:rsidRPr="00040AD1">
        <w:rPr>
          <w:rFonts w:ascii="Times New Roman" w:hAnsi="Times New Roman" w:cs="Times New Roman"/>
        </w:rPr>
        <w:t>&lt;365.25</w:t>
      </w:r>
    </w:p>
    <w:p w14:paraId="086BF2A8" w14:textId="77777777" w:rsidR="006F73AA" w:rsidRPr="00040AD1" w:rsidRDefault="006F73AA" w:rsidP="00DB3940">
      <w:pPr>
        <w:pStyle w:val="ListParagraph"/>
        <w:numPr>
          <w:ilvl w:val="2"/>
          <w:numId w:val="33"/>
        </w:numPr>
        <w:rPr>
          <w:rFonts w:ascii="Times New Roman" w:hAnsi="Times New Roman" w:cs="Times New Roman"/>
        </w:rPr>
      </w:pPr>
      <w:r w:rsidRPr="00040AD1">
        <w:rPr>
          <w:rFonts w:ascii="Times New Roman" w:hAnsi="Times New Roman" w:cs="Times New Roman"/>
        </w:rPr>
        <w:t xml:space="preserve">replace </w:t>
      </w:r>
      <w:proofErr w:type="spellStart"/>
      <w:r w:rsidRPr="00040AD1">
        <w:rPr>
          <w:rFonts w:ascii="Times New Roman" w:hAnsi="Times New Roman" w:cs="Times New Roman"/>
        </w:rPr>
        <w:t>mindiff_ht</w:t>
      </w:r>
      <w:proofErr w:type="spellEnd"/>
      <w:r w:rsidRPr="00040AD1">
        <w:rPr>
          <w:rFonts w:ascii="Times New Roman" w:hAnsi="Times New Roman" w:cs="Times New Roman"/>
        </w:rPr>
        <w:t xml:space="preserve">=0.5*min_ht_vel-3 if </w:t>
      </w:r>
      <w:proofErr w:type="spellStart"/>
      <w:r w:rsidRPr="00040AD1">
        <w:rPr>
          <w:rFonts w:ascii="Times New Roman" w:hAnsi="Times New Roman" w:cs="Times New Roman"/>
        </w:rPr>
        <w:t>d_agedays</w:t>
      </w:r>
      <w:proofErr w:type="spellEnd"/>
      <w:r w:rsidRPr="00040AD1">
        <w:rPr>
          <w:rFonts w:ascii="Times New Roman" w:hAnsi="Times New Roman" w:cs="Times New Roman"/>
        </w:rPr>
        <w:t>&gt;365.25</w:t>
      </w:r>
    </w:p>
    <w:p w14:paraId="3048C5F0" w14:textId="4421C551" w:rsidR="006F73AA" w:rsidRPr="00040AD1" w:rsidRDefault="006F73AA" w:rsidP="00DB3940">
      <w:pPr>
        <w:pStyle w:val="ListParagraph"/>
        <w:numPr>
          <w:ilvl w:val="2"/>
          <w:numId w:val="33"/>
        </w:numPr>
        <w:rPr>
          <w:rFonts w:ascii="Times New Roman" w:hAnsi="Times New Roman" w:cs="Times New Roman"/>
        </w:rPr>
      </w:pPr>
      <w:proofErr w:type="spellStart"/>
      <w:r w:rsidRPr="00040AD1">
        <w:rPr>
          <w:rFonts w:ascii="Times New Roman" w:hAnsi="Times New Roman" w:cs="Times New Roman"/>
        </w:rPr>
        <w:t>maxdiff_ht</w:t>
      </w:r>
      <w:proofErr w:type="spellEnd"/>
      <w:r w:rsidRPr="00040AD1">
        <w:rPr>
          <w:rFonts w:ascii="Times New Roman" w:hAnsi="Times New Roman" w:cs="Times New Roman"/>
        </w:rPr>
        <w:t>=2*</w:t>
      </w:r>
      <w:proofErr w:type="spellStart"/>
      <w:r w:rsidRPr="00040AD1">
        <w:rPr>
          <w:rFonts w:ascii="Times New Roman" w:hAnsi="Times New Roman" w:cs="Times New Roman"/>
        </w:rPr>
        <w:t>max_ht_vel</w:t>
      </w:r>
      <w:proofErr w:type="spellEnd"/>
      <w:r w:rsidRPr="00040AD1">
        <w:rPr>
          <w:rFonts w:ascii="Times New Roman" w:hAnsi="Times New Roman" w:cs="Times New Roman"/>
        </w:rPr>
        <w:t>*</w:t>
      </w:r>
      <w:r w:rsidR="007B1797">
        <w:rPr>
          <w:rFonts w:ascii="Times New Roman" w:hAnsi="Times New Roman" w:cs="Times New Roman"/>
        </w:rPr>
        <w:t>(</w:t>
      </w:r>
      <w:r w:rsidRPr="00040AD1">
        <w:rPr>
          <w:rFonts w:ascii="Times New Roman" w:hAnsi="Times New Roman" w:cs="Times New Roman"/>
        </w:rPr>
        <w:t>(</w:t>
      </w:r>
      <w:proofErr w:type="spellStart"/>
      <w:r w:rsidRPr="00040AD1">
        <w:rPr>
          <w:rFonts w:ascii="Times New Roman" w:hAnsi="Times New Roman" w:cs="Times New Roman"/>
        </w:rPr>
        <w:t>d_agedays</w:t>
      </w:r>
      <w:proofErr w:type="spellEnd"/>
      <w:r w:rsidRPr="00040AD1">
        <w:rPr>
          <w:rFonts w:ascii="Times New Roman" w:hAnsi="Times New Roman" w:cs="Times New Roman"/>
        </w:rPr>
        <w:t>/365.</w:t>
      </w:r>
      <w:proofErr w:type="gramStart"/>
      <w:r w:rsidRPr="00040AD1">
        <w:rPr>
          <w:rFonts w:ascii="Times New Roman" w:hAnsi="Times New Roman" w:cs="Times New Roman"/>
        </w:rPr>
        <w:t>25)^</w:t>
      </w:r>
      <w:proofErr w:type="gramEnd"/>
      <w:r w:rsidRPr="00040AD1">
        <w:rPr>
          <w:rFonts w:ascii="Times New Roman" w:hAnsi="Times New Roman" w:cs="Times New Roman"/>
        </w:rPr>
        <w:t>1.5</w:t>
      </w:r>
      <w:r w:rsidR="007B1797">
        <w:rPr>
          <w:rFonts w:ascii="Times New Roman" w:hAnsi="Times New Roman" w:cs="Times New Roman"/>
        </w:rPr>
        <w:t>)</w:t>
      </w:r>
      <w:r w:rsidRPr="00040AD1">
        <w:rPr>
          <w:rFonts w:ascii="Times New Roman" w:hAnsi="Times New Roman" w:cs="Times New Roman"/>
        </w:rPr>
        <w:t xml:space="preserve">+5.5 if </w:t>
      </w:r>
      <w:proofErr w:type="spellStart"/>
      <w:r w:rsidRPr="00040AD1">
        <w:rPr>
          <w:rFonts w:ascii="Times New Roman" w:hAnsi="Times New Roman" w:cs="Times New Roman"/>
        </w:rPr>
        <w:t>d_agedays</w:t>
      </w:r>
      <w:proofErr w:type="spellEnd"/>
      <w:r w:rsidRPr="00040AD1">
        <w:rPr>
          <w:rFonts w:ascii="Times New Roman" w:hAnsi="Times New Roman" w:cs="Times New Roman"/>
        </w:rPr>
        <w:t>&gt;365.25</w:t>
      </w:r>
    </w:p>
    <w:p w14:paraId="72DE56C9" w14:textId="6656AF00" w:rsidR="006F73AA" w:rsidRPr="00040AD1" w:rsidRDefault="006F73AA" w:rsidP="00DB3940">
      <w:pPr>
        <w:pStyle w:val="ListParagraph"/>
        <w:numPr>
          <w:ilvl w:val="2"/>
          <w:numId w:val="33"/>
        </w:numPr>
        <w:rPr>
          <w:rFonts w:ascii="Times New Roman" w:hAnsi="Times New Roman" w:cs="Times New Roman"/>
        </w:rPr>
      </w:pPr>
      <w:r w:rsidRPr="00040AD1">
        <w:rPr>
          <w:rFonts w:ascii="Times New Roman" w:hAnsi="Times New Roman" w:cs="Times New Roman"/>
        </w:rPr>
        <w:t xml:space="preserve">replace </w:t>
      </w:r>
      <w:proofErr w:type="spellStart"/>
      <w:r w:rsidRPr="00040AD1">
        <w:rPr>
          <w:rFonts w:ascii="Times New Roman" w:hAnsi="Times New Roman" w:cs="Times New Roman"/>
        </w:rPr>
        <w:t>maxdiff_ht</w:t>
      </w:r>
      <w:proofErr w:type="spellEnd"/>
      <w:r w:rsidRPr="00040AD1">
        <w:rPr>
          <w:rFonts w:ascii="Times New Roman" w:hAnsi="Times New Roman" w:cs="Times New Roman"/>
        </w:rPr>
        <w:t>=2*</w:t>
      </w:r>
      <w:proofErr w:type="spellStart"/>
      <w:r w:rsidRPr="00040AD1">
        <w:rPr>
          <w:rFonts w:ascii="Times New Roman" w:hAnsi="Times New Roman" w:cs="Times New Roman"/>
        </w:rPr>
        <w:t>max_ht_vel</w:t>
      </w:r>
      <w:proofErr w:type="spellEnd"/>
      <w:r w:rsidRPr="00040AD1">
        <w:rPr>
          <w:rFonts w:ascii="Times New Roman" w:hAnsi="Times New Roman" w:cs="Times New Roman"/>
        </w:rPr>
        <w:t>*</w:t>
      </w:r>
      <w:r w:rsidR="007B1797">
        <w:rPr>
          <w:rFonts w:ascii="Times New Roman" w:hAnsi="Times New Roman" w:cs="Times New Roman"/>
        </w:rPr>
        <w:t>(</w:t>
      </w:r>
      <w:r w:rsidRPr="00040AD1">
        <w:rPr>
          <w:rFonts w:ascii="Times New Roman" w:hAnsi="Times New Roman" w:cs="Times New Roman"/>
        </w:rPr>
        <w:t>(</w:t>
      </w:r>
      <w:proofErr w:type="spellStart"/>
      <w:r w:rsidRPr="00040AD1">
        <w:rPr>
          <w:rFonts w:ascii="Times New Roman" w:hAnsi="Times New Roman" w:cs="Times New Roman"/>
        </w:rPr>
        <w:t>d_agedays</w:t>
      </w:r>
      <w:proofErr w:type="spellEnd"/>
      <w:r w:rsidRPr="00040AD1">
        <w:rPr>
          <w:rFonts w:ascii="Times New Roman" w:hAnsi="Times New Roman" w:cs="Times New Roman"/>
        </w:rPr>
        <w:t>/365.</w:t>
      </w:r>
      <w:proofErr w:type="gramStart"/>
      <w:r w:rsidRPr="00040AD1">
        <w:rPr>
          <w:rFonts w:ascii="Times New Roman" w:hAnsi="Times New Roman" w:cs="Times New Roman"/>
        </w:rPr>
        <w:t>25)^</w:t>
      </w:r>
      <w:proofErr w:type="gramEnd"/>
      <w:r w:rsidRPr="00040AD1">
        <w:rPr>
          <w:rFonts w:ascii="Times New Roman" w:hAnsi="Times New Roman" w:cs="Times New Roman"/>
        </w:rPr>
        <w:t>0.33</w:t>
      </w:r>
      <w:r w:rsidR="007B1797">
        <w:rPr>
          <w:rFonts w:ascii="Times New Roman" w:hAnsi="Times New Roman" w:cs="Times New Roman"/>
        </w:rPr>
        <w:t>)</w:t>
      </w:r>
      <w:r w:rsidRPr="00040AD1">
        <w:rPr>
          <w:rFonts w:ascii="Times New Roman" w:hAnsi="Times New Roman" w:cs="Times New Roman"/>
        </w:rPr>
        <w:t xml:space="preserve">+5.5 if </w:t>
      </w:r>
      <w:proofErr w:type="spellStart"/>
      <w:r w:rsidRPr="00040AD1">
        <w:rPr>
          <w:rFonts w:ascii="Times New Roman" w:hAnsi="Times New Roman" w:cs="Times New Roman"/>
        </w:rPr>
        <w:t>d_agedays</w:t>
      </w:r>
      <w:proofErr w:type="spellEnd"/>
      <w:r w:rsidRPr="00040AD1">
        <w:rPr>
          <w:rFonts w:ascii="Times New Roman" w:hAnsi="Times New Roman" w:cs="Times New Roman"/>
        </w:rPr>
        <w:t>&lt;365.25</w:t>
      </w:r>
    </w:p>
    <w:p w14:paraId="754294B4" w14:textId="5E9B8F3D" w:rsidR="00661443" w:rsidRPr="00040AD1" w:rsidRDefault="004F0BE7" w:rsidP="00DB3940">
      <w:pPr>
        <w:pStyle w:val="ListParagraph"/>
        <w:numPr>
          <w:ilvl w:val="1"/>
          <w:numId w:val="33"/>
        </w:numPr>
        <w:rPr>
          <w:rFonts w:ascii="Times New Roman" w:hAnsi="Times New Roman" w:cs="Times New Roman"/>
        </w:rPr>
      </w:pPr>
      <w:r w:rsidRPr="00040AD1">
        <w:rPr>
          <w:rFonts w:ascii="Times New Roman" w:hAnsi="Times New Roman" w:cs="Times New Roman"/>
        </w:rPr>
        <w:t xml:space="preserve">Generate </w:t>
      </w:r>
      <w:proofErr w:type="spellStart"/>
      <w:r w:rsidR="007A6E0B" w:rsidRPr="00040AD1">
        <w:rPr>
          <w:rFonts w:ascii="Times New Roman" w:hAnsi="Times New Roman" w:cs="Times New Roman"/>
        </w:rPr>
        <w:t>whoagegrp_ht</w:t>
      </w:r>
      <w:proofErr w:type="spellEnd"/>
      <w:r w:rsidR="007A6E0B" w:rsidRPr="00040AD1">
        <w:rPr>
          <w:rFonts w:ascii="Times New Roman" w:hAnsi="Times New Roman" w:cs="Times New Roman"/>
        </w:rPr>
        <w:t>=</w:t>
      </w:r>
      <w:proofErr w:type="spellStart"/>
      <w:r w:rsidR="007A6E0B" w:rsidRPr="00040AD1">
        <w:rPr>
          <w:rFonts w:ascii="Times New Roman" w:hAnsi="Times New Roman" w:cs="Times New Roman"/>
        </w:rPr>
        <w:t>agedays</w:t>
      </w:r>
      <w:proofErr w:type="spellEnd"/>
      <w:r w:rsidR="007A6E0B" w:rsidRPr="00040AD1">
        <w:rPr>
          <w:rFonts w:ascii="Times New Roman" w:hAnsi="Times New Roman" w:cs="Times New Roman"/>
        </w:rPr>
        <w:t>/30.4375 rounded to the nearest integer</w:t>
      </w:r>
      <w:r w:rsidR="007B1797">
        <w:rPr>
          <w:rFonts w:ascii="Times New Roman" w:hAnsi="Times New Roman" w:cs="Times New Roman"/>
        </w:rPr>
        <w:t>.</w:t>
      </w:r>
    </w:p>
    <w:p w14:paraId="6BEADFF9" w14:textId="10D2F6B2" w:rsidR="0062567B" w:rsidRPr="0011757D" w:rsidRDefault="0062567B" w:rsidP="00DB3940">
      <w:pPr>
        <w:pStyle w:val="ListParagraph"/>
        <w:numPr>
          <w:ilvl w:val="1"/>
          <w:numId w:val="33"/>
        </w:numPr>
        <w:rPr>
          <w:rFonts w:ascii="Times New Roman" w:hAnsi="Times New Roman" w:cs="Times New Roman"/>
        </w:rPr>
      </w:pPr>
      <w:r w:rsidRPr="00040AD1">
        <w:rPr>
          <w:rFonts w:ascii="Times New Roman" w:hAnsi="Times New Roman" w:cs="Times New Roman"/>
        </w:rPr>
        <w:t xml:space="preserve">Generate </w:t>
      </w:r>
      <w:proofErr w:type="spellStart"/>
      <w:r w:rsidRPr="00040AD1">
        <w:rPr>
          <w:rFonts w:ascii="Times New Roman" w:hAnsi="Times New Roman" w:cs="Times New Roman"/>
        </w:rPr>
        <w:t>whoinc_age_ht</w:t>
      </w:r>
      <w:proofErr w:type="spellEnd"/>
      <w:r w:rsidRPr="00040AD1">
        <w:rPr>
          <w:rFonts w:ascii="Times New Roman" w:hAnsi="Times New Roman" w:cs="Times New Roman"/>
        </w:rPr>
        <w:t xml:space="preserve"> </w:t>
      </w:r>
      <w:r w:rsidR="007F2FCF">
        <w:rPr>
          <w:rFonts w:ascii="Times New Roman" w:hAnsi="Times New Roman" w:cs="Times New Roman"/>
        </w:rPr>
        <w:t xml:space="preserve">based on values of </w:t>
      </w:r>
      <w:proofErr w:type="spellStart"/>
      <w:r w:rsidR="007F2FCF">
        <w:rPr>
          <w:rFonts w:ascii="Times New Roman" w:hAnsi="Times New Roman" w:cs="Times New Roman"/>
        </w:rPr>
        <w:t>d_agedays_ht</w:t>
      </w:r>
      <w:proofErr w:type="spellEnd"/>
      <w:r w:rsidR="007F2FCF">
        <w:rPr>
          <w:rFonts w:ascii="Times New Roman" w:hAnsi="Times New Roman" w:cs="Times New Roman"/>
        </w:rPr>
        <w:t xml:space="preserve">, </w:t>
      </w:r>
      <w:r w:rsidRPr="00040AD1">
        <w:rPr>
          <w:rFonts w:ascii="Times New Roman" w:hAnsi="Times New Roman" w:cs="Times New Roman"/>
        </w:rPr>
        <w:t xml:space="preserve">according </w:t>
      </w:r>
      <w:r w:rsidR="00DB3940">
        <w:rPr>
          <w:rFonts w:ascii="Times New Roman" w:hAnsi="Times New Roman" w:cs="Times New Roman"/>
        </w:rPr>
        <w:t>to Table 2</w:t>
      </w:r>
      <w:r w:rsidR="007F2FCF">
        <w:rPr>
          <w:rFonts w:ascii="Times New Roman" w:hAnsi="Times New Roman" w:cs="Times New Roman"/>
        </w:rPr>
        <w:t>.</w:t>
      </w:r>
    </w:p>
    <w:p w14:paraId="10C0ED43" w14:textId="73659CFB" w:rsidR="0062567B" w:rsidRPr="00040AD1" w:rsidRDefault="0062567B" w:rsidP="00DB3940">
      <w:pPr>
        <w:pStyle w:val="ListParagraph"/>
        <w:numPr>
          <w:ilvl w:val="1"/>
          <w:numId w:val="33"/>
        </w:numPr>
        <w:rPr>
          <w:rFonts w:ascii="Times New Roman" w:hAnsi="Times New Roman" w:cs="Times New Roman"/>
        </w:rPr>
      </w:pPr>
      <w:r w:rsidRPr="00040AD1">
        <w:rPr>
          <w:rFonts w:ascii="Times New Roman" w:hAnsi="Times New Roman" w:cs="Times New Roman"/>
        </w:rPr>
        <w:t xml:space="preserve">Merge </w:t>
      </w:r>
      <w:r w:rsidR="007B1797">
        <w:rPr>
          <w:rFonts w:ascii="Times New Roman" w:hAnsi="Times New Roman" w:cs="Times New Roman"/>
        </w:rPr>
        <w:t>dataset with who_ht</w:t>
      </w:r>
      <w:r w:rsidR="007F2FCF">
        <w:rPr>
          <w:rFonts w:ascii="Times New Roman" w:hAnsi="Times New Roman" w:cs="Times New Roman"/>
        </w:rPr>
        <w:t xml:space="preserve">_vel_3sd </w:t>
      </w:r>
      <w:r w:rsidR="007B1797">
        <w:rPr>
          <w:rFonts w:ascii="Times New Roman" w:hAnsi="Times New Roman" w:cs="Times New Roman"/>
        </w:rPr>
        <w:t xml:space="preserve">and who_ht_maxvel_3sd </w:t>
      </w:r>
      <w:r w:rsidRPr="00040AD1">
        <w:rPr>
          <w:rFonts w:ascii="Times New Roman" w:hAnsi="Times New Roman" w:cs="Times New Roman"/>
        </w:rPr>
        <w:t xml:space="preserve">using sex and </w:t>
      </w:r>
      <w:proofErr w:type="spellStart"/>
      <w:r w:rsidRPr="00040AD1">
        <w:rPr>
          <w:rFonts w:ascii="Times New Roman" w:hAnsi="Times New Roman" w:cs="Times New Roman"/>
        </w:rPr>
        <w:t>whoagegrp_ht</w:t>
      </w:r>
      <w:proofErr w:type="spellEnd"/>
      <w:r w:rsidR="007B1797">
        <w:rPr>
          <w:rFonts w:ascii="Times New Roman" w:hAnsi="Times New Roman" w:cs="Times New Roman"/>
        </w:rPr>
        <w:t>. T</w:t>
      </w:r>
      <w:r w:rsidR="007F2FCF">
        <w:rPr>
          <w:rFonts w:ascii="Times New Roman" w:hAnsi="Times New Roman" w:cs="Times New Roman"/>
        </w:rPr>
        <w:t>his will give you varia</w:t>
      </w:r>
      <w:r w:rsidRPr="00040AD1">
        <w:rPr>
          <w:rFonts w:ascii="Times New Roman" w:hAnsi="Times New Roman" w:cs="Times New Roman"/>
        </w:rPr>
        <w:t xml:space="preserve">bles </w:t>
      </w:r>
      <w:proofErr w:type="spellStart"/>
      <w:r w:rsidRPr="00040AD1">
        <w:rPr>
          <w:rFonts w:ascii="Times New Roman" w:hAnsi="Times New Roman" w:cs="Times New Roman"/>
        </w:rPr>
        <w:t>whoinc_i_ht</w:t>
      </w:r>
      <w:proofErr w:type="spellEnd"/>
      <w:r w:rsidRPr="00040AD1">
        <w:rPr>
          <w:rFonts w:ascii="Times New Roman" w:hAnsi="Times New Roman" w:cs="Times New Roman"/>
        </w:rPr>
        <w:t xml:space="preserve"> and </w:t>
      </w:r>
      <w:proofErr w:type="spellStart"/>
      <w:r w:rsidRPr="00040AD1">
        <w:rPr>
          <w:rFonts w:ascii="Times New Roman" w:hAnsi="Times New Roman" w:cs="Times New Roman"/>
        </w:rPr>
        <w:t>maxwhoinc_i_ht</w:t>
      </w:r>
      <w:proofErr w:type="spellEnd"/>
      <w:r w:rsidRPr="00040AD1">
        <w:rPr>
          <w:rFonts w:ascii="Times New Roman" w:hAnsi="Times New Roman" w:cs="Times New Roman"/>
        </w:rPr>
        <w:t xml:space="preserve"> for various intervals where </w:t>
      </w:r>
      <w:proofErr w:type="spellStart"/>
      <w:r w:rsidRPr="00040AD1">
        <w:rPr>
          <w:rFonts w:ascii="Times New Roman" w:hAnsi="Times New Roman" w:cs="Times New Roman"/>
        </w:rPr>
        <w:t>i</w:t>
      </w:r>
      <w:proofErr w:type="spellEnd"/>
      <w:r w:rsidRPr="00040AD1">
        <w:rPr>
          <w:rFonts w:ascii="Times New Roman" w:hAnsi="Times New Roman" w:cs="Times New Roman"/>
        </w:rPr>
        <w:t xml:space="preserve"> is 1,2, 3,4, </w:t>
      </w:r>
      <w:r w:rsidR="007B1797">
        <w:rPr>
          <w:rFonts w:ascii="Times New Roman" w:hAnsi="Times New Roman" w:cs="Times New Roman"/>
        </w:rPr>
        <w:t xml:space="preserve">or </w:t>
      </w:r>
      <w:r w:rsidRPr="00040AD1">
        <w:rPr>
          <w:rFonts w:ascii="Times New Roman" w:hAnsi="Times New Roman" w:cs="Times New Roman"/>
        </w:rPr>
        <w:t xml:space="preserve">6 and corresponds to </w:t>
      </w:r>
      <w:proofErr w:type="spellStart"/>
      <w:r w:rsidRPr="00040AD1">
        <w:rPr>
          <w:rFonts w:ascii="Times New Roman" w:hAnsi="Times New Roman" w:cs="Times New Roman"/>
        </w:rPr>
        <w:t>whoinc_age_ht</w:t>
      </w:r>
      <w:proofErr w:type="spellEnd"/>
      <w:r w:rsidRPr="00040AD1">
        <w:rPr>
          <w:rFonts w:ascii="Times New Roman" w:hAnsi="Times New Roman" w:cs="Times New Roman"/>
        </w:rPr>
        <w:t xml:space="preserve">. </w:t>
      </w:r>
    </w:p>
    <w:p w14:paraId="3A7192CC" w14:textId="7D23CB65" w:rsidR="0062567B" w:rsidRPr="00040AD1" w:rsidRDefault="0062567B" w:rsidP="00DB3940">
      <w:pPr>
        <w:pStyle w:val="ListParagraph"/>
        <w:numPr>
          <w:ilvl w:val="1"/>
          <w:numId w:val="33"/>
        </w:numPr>
        <w:rPr>
          <w:rFonts w:ascii="Times New Roman" w:hAnsi="Times New Roman" w:cs="Times New Roman"/>
        </w:rPr>
      </w:pPr>
      <w:r w:rsidRPr="00040AD1">
        <w:rPr>
          <w:rFonts w:ascii="Times New Roman" w:hAnsi="Times New Roman" w:cs="Times New Roman"/>
        </w:rPr>
        <w:t xml:space="preserve">Generate </w:t>
      </w:r>
      <w:proofErr w:type="spellStart"/>
      <w:r w:rsidRPr="00040AD1">
        <w:rPr>
          <w:rFonts w:ascii="Times New Roman" w:hAnsi="Times New Roman" w:cs="Times New Roman"/>
        </w:rPr>
        <w:t>who_mindiff_ht</w:t>
      </w:r>
      <w:proofErr w:type="spellEnd"/>
      <w:r w:rsidRPr="00040AD1">
        <w:rPr>
          <w:rFonts w:ascii="Times New Roman" w:hAnsi="Times New Roman" w:cs="Times New Roman"/>
        </w:rPr>
        <w:t>=</w:t>
      </w:r>
      <w:proofErr w:type="spellStart"/>
      <w:r w:rsidRPr="00040AD1">
        <w:rPr>
          <w:rFonts w:ascii="Times New Roman" w:hAnsi="Times New Roman" w:cs="Times New Roman"/>
        </w:rPr>
        <w:t>whoi</w:t>
      </w:r>
      <w:r w:rsidR="007B1797">
        <w:rPr>
          <w:rFonts w:ascii="Times New Roman" w:hAnsi="Times New Roman" w:cs="Times New Roman"/>
        </w:rPr>
        <w:t>nc_i_ht</w:t>
      </w:r>
      <w:proofErr w:type="spellEnd"/>
      <w:r w:rsidR="007B1797">
        <w:rPr>
          <w:rFonts w:ascii="Times New Roman" w:hAnsi="Times New Roman" w:cs="Times New Roman"/>
        </w:rPr>
        <w:t xml:space="preserve"> (based on the corresponding value of </w:t>
      </w:r>
      <w:proofErr w:type="spellStart"/>
      <w:r w:rsidRPr="00040AD1">
        <w:rPr>
          <w:rFonts w:ascii="Times New Roman" w:hAnsi="Times New Roman" w:cs="Times New Roman"/>
        </w:rPr>
        <w:t>whoinc_age_ht</w:t>
      </w:r>
      <w:proofErr w:type="spellEnd"/>
      <w:r w:rsidR="007B1797">
        <w:rPr>
          <w:rFonts w:ascii="Times New Roman" w:hAnsi="Times New Roman" w:cs="Times New Roman"/>
        </w:rPr>
        <w:t>)</w:t>
      </w:r>
      <w:r w:rsidRPr="00040AD1">
        <w:rPr>
          <w:rFonts w:ascii="Times New Roman" w:hAnsi="Times New Roman" w:cs="Times New Roman"/>
        </w:rPr>
        <w:t xml:space="preserve">; make </w:t>
      </w:r>
      <w:proofErr w:type="spellStart"/>
      <w:r w:rsidR="00040AD1" w:rsidRPr="00040AD1">
        <w:rPr>
          <w:rFonts w:ascii="Times New Roman" w:hAnsi="Times New Roman" w:cs="Times New Roman"/>
        </w:rPr>
        <w:t>who_mindiff_ht</w:t>
      </w:r>
      <w:proofErr w:type="spellEnd"/>
      <w:r w:rsidRPr="00040AD1">
        <w:rPr>
          <w:rFonts w:ascii="Times New Roman" w:hAnsi="Times New Roman" w:cs="Times New Roman"/>
        </w:rPr>
        <w:t xml:space="preserve"> missing if </w:t>
      </w:r>
      <w:proofErr w:type="spellStart"/>
      <w:r w:rsidRPr="00040AD1">
        <w:rPr>
          <w:rFonts w:ascii="Times New Roman" w:hAnsi="Times New Roman" w:cs="Times New Roman"/>
        </w:rPr>
        <w:t>whoinc_i_ht</w:t>
      </w:r>
      <w:proofErr w:type="spellEnd"/>
      <w:r w:rsidRPr="00040AD1">
        <w:rPr>
          <w:rFonts w:ascii="Times New Roman" w:hAnsi="Times New Roman" w:cs="Times New Roman"/>
        </w:rPr>
        <w:t xml:space="preserve"> or </w:t>
      </w:r>
      <w:proofErr w:type="spellStart"/>
      <w:r w:rsidRPr="00040AD1">
        <w:rPr>
          <w:rFonts w:ascii="Times New Roman" w:hAnsi="Times New Roman" w:cs="Times New Roman"/>
        </w:rPr>
        <w:t>whoinc_age_ht</w:t>
      </w:r>
      <w:proofErr w:type="spellEnd"/>
      <w:r w:rsidRPr="00040AD1">
        <w:rPr>
          <w:rFonts w:ascii="Times New Roman" w:hAnsi="Times New Roman" w:cs="Times New Roman"/>
        </w:rPr>
        <w:t xml:space="preserve"> is missing. </w:t>
      </w:r>
    </w:p>
    <w:p w14:paraId="192CB795" w14:textId="419CC2DD" w:rsidR="00040AD1" w:rsidRPr="00040AD1" w:rsidRDefault="00040AD1" w:rsidP="00DB3940">
      <w:pPr>
        <w:pStyle w:val="ListParagraph"/>
        <w:numPr>
          <w:ilvl w:val="1"/>
          <w:numId w:val="33"/>
        </w:numPr>
        <w:rPr>
          <w:rFonts w:ascii="Times New Roman" w:hAnsi="Times New Roman" w:cs="Times New Roman"/>
        </w:rPr>
      </w:pPr>
      <w:r w:rsidRPr="00040AD1">
        <w:rPr>
          <w:rFonts w:ascii="Times New Roman" w:hAnsi="Times New Roman" w:cs="Times New Roman"/>
        </w:rPr>
        <w:t xml:space="preserve">Generate </w:t>
      </w:r>
      <w:proofErr w:type="spellStart"/>
      <w:r w:rsidRPr="00040AD1">
        <w:rPr>
          <w:rFonts w:ascii="Times New Roman" w:hAnsi="Times New Roman" w:cs="Times New Roman"/>
        </w:rPr>
        <w:t>who_maxdiff_ht</w:t>
      </w:r>
      <w:proofErr w:type="spellEnd"/>
      <w:r w:rsidRPr="00040AD1">
        <w:rPr>
          <w:rFonts w:ascii="Times New Roman" w:hAnsi="Times New Roman" w:cs="Times New Roman"/>
        </w:rPr>
        <w:t>=</w:t>
      </w:r>
      <w:proofErr w:type="spellStart"/>
      <w:r w:rsidRPr="00040AD1">
        <w:rPr>
          <w:rFonts w:ascii="Times New Roman" w:hAnsi="Times New Roman" w:cs="Times New Roman"/>
        </w:rPr>
        <w:t>max_whoinc_i_ht</w:t>
      </w:r>
      <w:proofErr w:type="spellEnd"/>
      <w:r w:rsidRPr="00040AD1">
        <w:rPr>
          <w:rFonts w:ascii="Times New Roman" w:hAnsi="Times New Roman" w:cs="Times New Roman"/>
        </w:rPr>
        <w:t xml:space="preserve"> </w:t>
      </w:r>
      <w:r w:rsidR="007B1797">
        <w:rPr>
          <w:rFonts w:ascii="Times New Roman" w:hAnsi="Times New Roman" w:cs="Times New Roman"/>
        </w:rPr>
        <w:t>(based on the corresponding</w:t>
      </w:r>
      <w:r w:rsidRPr="00040AD1">
        <w:rPr>
          <w:rFonts w:ascii="Times New Roman" w:hAnsi="Times New Roman" w:cs="Times New Roman"/>
        </w:rPr>
        <w:t xml:space="preserve"> value </w:t>
      </w:r>
      <w:r w:rsidR="00647E1E">
        <w:rPr>
          <w:rFonts w:ascii="Times New Roman" w:hAnsi="Times New Roman" w:cs="Times New Roman"/>
        </w:rPr>
        <w:t>o</w:t>
      </w:r>
      <w:r w:rsidRPr="00040AD1">
        <w:rPr>
          <w:rFonts w:ascii="Times New Roman" w:hAnsi="Times New Roman" w:cs="Times New Roman"/>
        </w:rPr>
        <w:t xml:space="preserve">f </w:t>
      </w:r>
      <w:proofErr w:type="spellStart"/>
      <w:r w:rsidRPr="00040AD1">
        <w:rPr>
          <w:rFonts w:ascii="Times New Roman" w:hAnsi="Times New Roman" w:cs="Times New Roman"/>
        </w:rPr>
        <w:t>whoinc_age_ht</w:t>
      </w:r>
      <w:proofErr w:type="spellEnd"/>
      <w:r w:rsidR="007B1797">
        <w:rPr>
          <w:rFonts w:ascii="Times New Roman" w:hAnsi="Times New Roman" w:cs="Times New Roman"/>
        </w:rPr>
        <w:t>)</w:t>
      </w:r>
      <w:r w:rsidRPr="00040AD1">
        <w:rPr>
          <w:rFonts w:ascii="Times New Roman" w:hAnsi="Times New Roman" w:cs="Times New Roman"/>
        </w:rPr>
        <w:t xml:space="preserve">; make </w:t>
      </w:r>
      <w:proofErr w:type="spellStart"/>
      <w:r w:rsidRPr="00040AD1">
        <w:rPr>
          <w:rFonts w:ascii="Times New Roman" w:hAnsi="Times New Roman" w:cs="Times New Roman"/>
        </w:rPr>
        <w:t>who_maxdiff_ht</w:t>
      </w:r>
      <w:proofErr w:type="spellEnd"/>
      <w:r w:rsidRPr="00040AD1">
        <w:rPr>
          <w:rFonts w:ascii="Times New Roman" w:hAnsi="Times New Roman" w:cs="Times New Roman"/>
        </w:rPr>
        <w:t xml:space="preserve"> missing if </w:t>
      </w:r>
      <w:proofErr w:type="spellStart"/>
      <w:r w:rsidRPr="00040AD1">
        <w:rPr>
          <w:rFonts w:ascii="Times New Roman" w:hAnsi="Times New Roman" w:cs="Times New Roman"/>
        </w:rPr>
        <w:t>max_whoinc_i_ht</w:t>
      </w:r>
      <w:proofErr w:type="spellEnd"/>
      <w:r w:rsidRPr="00040AD1">
        <w:rPr>
          <w:rFonts w:ascii="Times New Roman" w:hAnsi="Times New Roman" w:cs="Times New Roman"/>
        </w:rPr>
        <w:t xml:space="preserve"> or </w:t>
      </w:r>
      <w:proofErr w:type="spellStart"/>
      <w:r w:rsidRPr="00040AD1">
        <w:rPr>
          <w:rFonts w:ascii="Times New Roman" w:hAnsi="Times New Roman" w:cs="Times New Roman"/>
        </w:rPr>
        <w:t>whoinc_age_ht</w:t>
      </w:r>
      <w:proofErr w:type="spellEnd"/>
      <w:r w:rsidRPr="00040AD1">
        <w:rPr>
          <w:rFonts w:ascii="Times New Roman" w:hAnsi="Times New Roman" w:cs="Times New Roman"/>
        </w:rPr>
        <w:t xml:space="preserve"> is missing. </w:t>
      </w:r>
    </w:p>
    <w:p w14:paraId="1B684FDD" w14:textId="4E500DF4" w:rsidR="00040AD1" w:rsidRPr="00040AD1" w:rsidRDefault="00040AD1" w:rsidP="00DB3940">
      <w:pPr>
        <w:pStyle w:val="ListParagraph"/>
        <w:numPr>
          <w:ilvl w:val="1"/>
          <w:numId w:val="33"/>
        </w:numPr>
        <w:rPr>
          <w:rFonts w:ascii="Times New Roman" w:hAnsi="Times New Roman" w:cs="Times New Roman"/>
        </w:rPr>
      </w:pPr>
      <w:r w:rsidRPr="00040AD1">
        <w:rPr>
          <w:rFonts w:ascii="Times New Roman" w:hAnsi="Times New Roman" w:cs="Times New Roman"/>
        </w:rPr>
        <w:t xml:space="preserve">Scale allowed value based on </w:t>
      </w:r>
      <w:proofErr w:type="spellStart"/>
      <w:r w:rsidRPr="00040AD1">
        <w:rPr>
          <w:rFonts w:ascii="Times New Roman" w:hAnsi="Times New Roman" w:cs="Times New Roman"/>
        </w:rPr>
        <w:t>d_agedays_ht</w:t>
      </w:r>
      <w:proofErr w:type="spellEnd"/>
      <w:r w:rsidRPr="00040AD1">
        <w:rPr>
          <w:rFonts w:ascii="Times New Roman" w:hAnsi="Times New Roman" w:cs="Times New Roman"/>
        </w:rPr>
        <w:t xml:space="preserve">: </w:t>
      </w:r>
    </w:p>
    <w:p w14:paraId="1E8F1156" w14:textId="121494A9" w:rsidR="00040AD1" w:rsidRPr="00040AD1" w:rsidRDefault="00040AD1" w:rsidP="00DB3940">
      <w:pPr>
        <w:pStyle w:val="ListParagraph"/>
        <w:numPr>
          <w:ilvl w:val="2"/>
          <w:numId w:val="33"/>
        </w:numPr>
        <w:rPr>
          <w:rFonts w:ascii="Times New Roman" w:hAnsi="Times New Roman" w:cs="Times New Roman"/>
        </w:rPr>
      </w:pPr>
      <w:r w:rsidRPr="00040AD1">
        <w:rPr>
          <w:rFonts w:ascii="Times New Roman" w:hAnsi="Times New Roman" w:cs="Times New Roman"/>
        </w:rPr>
        <w:t>replace</w:t>
      </w:r>
      <w:r w:rsidR="003F14F8">
        <w:rPr>
          <w:rFonts w:ascii="Times New Roman" w:hAnsi="Times New Roman" w:cs="Times New Roman"/>
        </w:rPr>
        <w:t xml:space="preserve"> who_mindiff_ht=who_mindiff_ht*d_agedays_ht/(whoinc_age_ht</w:t>
      </w:r>
      <w:r w:rsidRPr="00040AD1">
        <w:rPr>
          <w:rFonts w:ascii="Times New Roman" w:hAnsi="Times New Roman" w:cs="Times New Roman"/>
        </w:rPr>
        <w:t>*</w:t>
      </w:r>
      <w:r w:rsidR="003F14F8">
        <w:rPr>
          <w:rFonts w:ascii="Times New Roman" w:hAnsi="Times New Roman" w:cs="Times New Roman"/>
        </w:rPr>
        <w:t xml:space="preserve">30.4375) if </w:t>
      </w:r>
      <w:proofErr w:type="spellStart"/>
      <w:r w:rsidR="003F14F8">
        <w:rPr>
          <w:rFonts w:ascii="Times New Roman" w:hAnsi="Times New Roman" w:cs="Times New Roman"/>
        </w:rPr>
        <w:t>d_agedays_ht</w:t>
      </w:r>
      <w:proofErr w:type="spellEnd"/>
      <w:r w:rsidRPr="00040AD1">
        <w:rPr>
          <w:rFonts w:ascii="Times New Roman" w:hAnsi="Times New Roman" w:cs="Times New Roman"/>
        </w:rPr>
        <w:t>&lt;</w:t>
      </w:r>
      <w:r w:rsidR="003F14F8">
        <w:rPr>
          <w:rFonts w:ascii="Times New Roman" w:hAnsi="Times New Roman" w:cs="Times New Roman"/>
        </w:rPr>
        <w:t>(</w:t>
      </w:r>
      <w:proofErr w:type="spellStart"/>
      <w:r w:rsidR="003F14F8">
        <w:rPr>
          <w:rFonts w:ascii="Times New Roman" w:hAnsi="Times New Roman" w:cs="Times New Roman"/>
        </w:rPr>
        <w:t>whoinc_age_ht</w:t>
      </w:r>
      <w:proofErr w:type="spellEnd"/>
      <w:r w:rsidRPr="00040AD1">
        <w:rPr>
          <w:rFonts w:ascii="Times New Roman" w:hAnsi="Times New Roman" w:cs="Times New Roman"/>
        </w:rPr>
        <w:t>*30.4375)</w:t>
      </w:r>
    </w:p>
    <w:p w14:paraId="70343982" w14:textId="3AECF116" w:rsidR="00040AD1" w:rsidRPr="00040AD1" w:rsidRDefault="003F14F8" w:rsidP="00DB3940">
      <w:pPr>
        <w:pStyle w:val="ListParagraph"/>
        <w:numPr>
          <w:ilvl w:val="2"/>
          <w:numId w:val="33"/>
        </w:numPr>
        <w:rPr>
          <w:rFonts w:ascii="Times New Roman" w:hAnsi="Times New Roman" w:cs="Times New Roman"/>
        </w:rPr>
      </w:pPr>
      <w:r>
        <w:rPr>
          <w:rFonts w:ascii="Times New Roman" w:hAnsi="Times New Roman" w:cs="Times New Roman"/>
        </w:rPr>
        <w:t>replace who_maxdiff_ht</w:t>
      </w:r>
      <w:r w:rsidR="00040AD1" w:rsidRPr="00040AD1">
        <w:rPr>
          <w:rFonts w:ascii="Times New Roman" w:hAnsi="Times New Roman" w:cs="Times New Roman"/>
        </w:rPr>
        <w:t>=</w:t>
      </w:r>
      <w:r>
        <w:rPr>
          <w:rFonts w:ascii="Times New Roman" w:hAnsi="Times New Roman" w:cs="Times New Roman"/>
        </w:rPr>
        <w:t>who_maxdiff_ht</w:t>
      </w:r>
      <w:r w:rsidR="00040AD1" w:rsidRPr="00040AD1">
        <w:rPr>
          <w:rFonts w:ascii="Times New Roman" w:hAnsi="Times New Roman" w:cs="Times New Roman"/>
        </w:rPr>
        <w:t>*</w:t>
      </w:r>
      <w:r>
        <w:rPr>
          <w:rFonts w:ascii="Times New Roman" w:hAnsi="Times New Roman" w:cs="Times New Roman"/>
        </w:rPr>
        <w:t>d_agedays_ht</w:t>
      </w:r>
      <w:r w:rsidR="00040AD1" w:rsidRPr="00040AD1">
        <w:rPr>
          <w:rFonts w:ascii="Times New Roman" w:hAnsi="Times New Roman" w:cs="Times New Roman"/>
        </w:rPr>
        <w:t>/</w:t>
      </w:r>
      <w:r>
        <w:rPr>
          <w:rFonts w:ascii="Times New Roman" w:hAnsi="Times New Roman" w:cs="Times New Roman"/>
        </w:rPr>
        <w:t>(whoinc_age_ht</w:t>
      </w:r>
      <w:r w:rsidR="00040AD1" w:rsidRPr="00040AD1">
        <w:rPr>
          <w:rFonts w:ascii="Times New Roman" w:hAnsi="Times New Roman" w:cs="Times New Roman"/>
        </w:rPr>
        <w:t>*</w:t>
      </w:r>
      <w:r>
        <w:rPr>
          <w:rFonts w:ascii="Times New Roman" w:hAnsi="Times New Roman" w:cs="Times New Roman"/>
        </w:rPr>
        <w:t xml:space="preserve">30.4375) if </w:t>
      </w:r>
      <w:proofErr w:type="spellStart"/>
      <w:r>
        <w:rPr>
          <w:rFonts w:ascii="Times New Roman" w:hAnsi="Times New Roman" w:cs="Times New Roman"/>
        </w:rPr>
        <w:t>d_agedays_ht</w:t>
      </w:r>
      <w:proofErr w:type="spellEnd"/>
      <w:r w:rsidR="00040AD1" w:rsidRPr="00040AD1">
        <w:rPr>
          <w:rFonts w:ascii="Times New Roman" w:hAnsi="Times New Roman" w:cs="Times New Roman"/>
        </w:rPr>
        <w:t>&gt;</w:t>
      </w:r>
      <w:r>
        <w:rPr>
          <w:rFonts w:ascii="Times New Roman" w:hAnsi="Times New Roman" w:cs="Times New Roman"/>
        </w:rPr>
        <w:t>(</w:t>
      </w:r>
      <w:proofErr w:type="spellStart"/>
      <w:r>
        <w:rPr>
          <w:rFonts w:ascii="Times New Roman" w:hAnsi="Times New Roman" w:cs="Times New Roman"/>
        </w:rPr>
        <w:t>whoinc_age_ht</w:t>
      </w:r>
      <w:proofErr w:type="spellEnd"/>
      <w:r w:rsidR="00040AD1" w:rsidRPr="00040AD1">
        <w:rPr>
          <w:rFonts w:ascii="Times New Roman" w:hAnsi="Times New Roman" w:cs="Times New Roman"/>
        </w:rPr>
        <w:t>*30.4375)</w:t>
      </w:r>
    </w:p>
    <w:p w14:paraId="6E6A6137" w14:textId="013E1E85" w:rsidR="00040AD1" w:rsidRPr="00040AD1" w:rsidRDefault="00040AD1" w:rsidP="00DB3940">
      <w:pPr>
        <w:pStyle w:val="ListParagraph"/>
        <w:numPr>
          <w:ilvl w:val="1"/>
          <w:numId w:val="33"/>
        </w:numPr>
        <w:rPr>
          <w:rFonts w:ascii="Times New Roman" w:hAnsi="Times New Roman" w:cs="Times New Roman"/>
        </w:rPr>
      </w:pPr>
      <w:r w:rsidRPr="00040AD1">
        <w:rPr>
          <w:rFonts w:ascii="Times New Roman" w:hAnsi="Times New Roman" w:cs="Times New Roman"/>
        </w:rPr>
        <w:t xml:space="preserve">Replace </w:t>
      </w:r>
      <w:proofErr w:type="spellStart"/>
      <w:r w:rsidRPr="00040AD1">
        <w:rPr>
          <w:rFonts w:ascii="Times New Roman" w:hAnsi="Times New Roman" w:cs="Times New Roman"/>
        </w:rPr>
        <w:t>mindiff_ht</w:t>
      </w:r>
      <w:proofErr w:type="spellEnd"/>
      <w:r w:rsidRPr="00040AD1">
        <w:rPr>
          <w:rFonts w:ascii="Times New Roman" w:hAnsi="Times New Roman" w:cs="Times New Roman"/>
        </w:rPr>
        <w:t>/</w:t>
      </w:r>
      <w:proofErr w:type="spellStart"/>
      <w:r w:rsidRPr="00040AD1">
        <w:rPr>
          <w:rFonts w:ascii="Times New Roman" w:hAnsi="Times New Roman" w:cs="Times New Roman"/>
        </w:rPr>
        <w:t>maxdiff_ht</w:t>
      </w:r>
      <w:proofErr w:type="spellEnd"/>
      <w:r w:rsidRPr="00040AD1">
        <w:rPr>
          <w:rFonts w:ascii="Times New Roman" w:hAnsi="Times New Roman" w:cs="Times New Roman"/>
        </w:rPr>
        <w:t xml:space="preserve"> with </w:t>
      </w:r>
      <w:r>
        <w:rPr>
          <w:rFonts w:ascii="Times New Roman" w:hAnsi="Times New Roman" w:cs="Times New Roman"/>
        </w:rPr>
        <w:t xml:space="preserve">adjusted </w:t>
      </w:r>
      <w:r w:rsidRPr="00040AD1">
        <w:rPr>
          <w:rFonts w:ascii="Times New Roman" w:hAnsi="Times New Roman" w:cs="Times New Roman"/>
        </w:rPr>
        <w:t xml:space="preserve">WHO value if Tanner value is missing or if both </w:t>
      </w:r>
      <w:r w:rsidR="003F14F8">
        <w:rPr>
          <w:rFonts w:ascii="Times New Roman" w:hAnsi="Times New Roman" w:cs="Times New Roman"/>
        </w:rPr>
        <w:t>Tanner and WHO values are available</w:t>
      </w:r>
      <w:r w:rsidRPr="00040AD1">
        <w:rPr>
          <w:rFonts w:ascii="Times New Roman" w:hAnsi="Times New Roman" w:cs="Times New Roman"/>
        </w:rPr>
        <w:t xml:space="preserve"> and age difference is &lt; 9 months:</w:t>
      </w:r>
    </w:p>
    <w:p w14:paraId="5E446626" w14:textId="0B5CAF80" w:rsidR="00040AD1" w:rsidRPr="00040AD1" w:rsidRDefault="003F14F8" w:rsidP="00DB3940">
      <w:pPr>
        <w:pStyle w:val="ListParagraph"/>
        <w:numPr>
          <w:ilvl w:val="2"/>
          <w:numId w:val="33"/>
        </w:numPr>
        <w:rPr>
          <w:rFonts w:ascii="Times New Roman" w:hAnsi="Times New Roman" w:cs="Times New Roman"/>
          <w:lang w:val="en-US"/>
        </w:rPr>
      </w:pPr>
      <w:r>
        <w:rPr>
          <w:rFonts w:ascii="Times New Roman" w:hAnsi="Times New Roman" w:cs="Times New Roman"/>
          <w:lang w:val="en-US"/>
        </w:rPr>
        <w:t xml:space="preserve">replace </w:t>
      </w:r>
      <w:proofErr w:type="spellStart"/>
      <w:r>
        <w:rPr>
          <w:rFonts w:ascii="Times New Roman" w:hAnsi="Times New Roman" w:cs="Times New Roman"/>
          <w:lang w:val="en-US"/>
        </w:rPr>
        <w:t>mindiff_ht</w:t>
      </w:r>
      <w:proofErr w:type="spellEnd"/>
      <w:r>
        <w:rPr>
          <w:rFonts w:ascii="Times New Roman" w:hAnsi="Times New Roman" w:cs="Times New Roman"/>
          <w:lang w:val="en-US"/>
        </w:rPr>
        <w:t>=0.5*who_mindiff_ht</w:t>
      </w:r>
      <w:r w:rsidR="00040AD1" w:rsidRPr="00040AD1">
        <w:rPr>
          <w:rFonts w:ascii="Times New Roman" w:hAnsi="Times New Roman" w:cs="Times New Roman"/>
          <w:lang w:val="en-US"/>
        </w:rPr>
        <w:t xml:space="preserve">-3 if </w:t>
      </w:r>
      <w:proofErr w:type="spellStart"/>
      <w:r w:rsidR="00040AD1" w:rsidRPr="00040AD1">
        <w:rPr>
          <w:rFonts w:ascii="Times New Roman" w:hAnsi="Times New Roman" w:cs="Times New Roman"/>
          <w:lang w:val="en-US"/>
        </w:rPr>
        <w:t>who_mi</w:t>
      </w:r>
      <w:r>
        <w:rPr>
          <w:rFonts w:ascii="Times New Roman" w:hAnsi="Times New Roman" w:cs="Times New Roman"/>
          <w:lang w:val="en-US"/>
        </w:rPr>
        <w:t>ndiff_ht</w:t>
      </w:r>
      <w:proofErr w:type="spellEnd"/>
      <w:r>
        <w:rPr>
          <w:rFonts w:ascii="Times New Roman" w:hAnsi="Times New Roman" w:cs="Times New Roman"/>
          <w:lang w:val="en-US"/>
        </w:rPr>
        <w:t xml:space="preserve"> is not missing &amp; </w:t>
      </w:r>
      <w:proofErr w:type="spellStart"/>
      <w:r>
        <w:rPr>
          <w:rFonts w:ascii="Times New Roman" w:hAnsi="Times New Roman" w:cs="Times New Roman"/>
          <w:lang w:val="en-US"/>
        </w:rPr>
        <w:t>d_agedays_ht</w:t>
      </w:r>
      <w:proofErr w:type="spellEnd"/>
      <w:r w:rsidR="00040AD1">
        <w:rPr>
          <w:rFonts w:ascii="Times New Roman" w:hAnsi="Times New Roman" w:cs="Times New Roman"/>
          <w:lang w:val="en-US"/>
        </w:rPr>
        <w:t>&lt;(9*</w:t>
      </w:r>
      <w:r w:rsidR="00040AD1" w:rsidRPr="00040AD1">
        <w:rPr>
          <w:rFonts w:ascii="Times New Roman" w:hAnsi="Times New Roman" w:cs="Times New Roman"/>
          <w:lang w:val="en-US"/>
        </w:rPr>
        <w:t>30.4375)</w:t>
      </w:r>
    </w:p>
    <w:p w14:paraId="010FA4E3" w14:textId="7DE62CB1" w:rsidR="00040AD1" w:rsidRPr="00040AD1" w:rsidRDefault="003F14F8" w:rsidP="00DB3940">
      <w:pPr>
        <w:pStyle w:val="ListParagraph"/>
        <w:numPr>
          <w:ilvl w:val="2"/>
          <w:numId w:val="33"/>
        </w:numPr>
        <w:rPr>
          <w:rFonts w:ascii="Times New Roman" w:hAnsi="Times New Roman" w:cs="Times New Roman"/>
          <w:lang w:val="en-US"/>
        </w:rPr>
      </w:pPr>
      <w:r>
        <w:rPr>
          <w:rFonts w:ascii="Times New Roman" w:hAnsi="Times New Roman" w:cs="Times New Roman"/>
          <w:lang w:val="en-US"/>
        </w:rPr>
        <w:lastRenderedPageBreak/>
        <w:t xml:space="preserve">replace </w:t>
      </w:r>
      <w:proofErr w:type="spellStart"/>
      <w:r>
        <w:rPr>
          <w:rFonts w:ascii="Times New Roman" w:hAnsi="Times New Roman" w:cs="Times New Roman"/>
          <w:lang w:val="en-US"/>
        </w:rPr>
        <w:t>maxdiff_ht</w:t>
      </w:r>
      <w:proofErr w:type="spellEnd"/>
      <w:r>
        <w:rPr>
          <w:rFonts w:ascii="Times New Roman" w:hAnsi="Times New Roman" w:cs="Times New Roman"/>
          <w:lang w:val="en-US"/>
        </w:rPr>
        <w:t>=2*who_maxdiff_ht</w:t>
      </w:r>
      <w:r w:rsidR="00040AD1" w:rsidRPr="00040AD1">
        <w:rPr>
          <w:rFonts w:ascii="Times New Roman" w:hAnsi="Times New Roman" w:cs="Times New Roman"/>
          <w:lang w:val="en-US"/>
        </w:rPr>
        <w:t xml:space="preserve">+3 if </w:t>
      </w:r>
      <w:proofErr w:type="spellStart"/>
      <w:r w:rsidR="00040AD1" w:rsidRPr="00040AD1">
        <w:rPr>
          <w:rFonts w:ascii="Times New Roman" w:hAnsi="Times New Roman" w:cs="Times New Roman"/>
          <w:lang w:val="en-US"/>
        </w:rPr>
        <w:t>who_ma</w:t>
      </w:r>
      <w:r>
        <w:rPr>
          <w:rFonts w:ascii="Times New Roman" w:hAnsi="Times New Roman" w:cs="Times New Roman"/>
          <w:lang w:val="en-US"/>
        </w:rPr>
        <w:t>xdiff_ht</w:t>
      </w:r>
      <w:proofErr w:type="spellEnd"/>
      <w:r>
        <w:rPr>
          <w:rFonts w:ascii="Times New Roman" w:hAnsi="Times New Roman" w:cs="Times New Roman"/>
          <w:lang w:val="en-US"/>
        </w:rPr>
        <w:t xml:space="preserve"> is not missing &amp; </w:t>
      </w:r>
      <w:proofErr w:type="spellStart"/>
      <w:r>
        <w:rPr>
          <w:rFonts w:ascii="Times New Roman" w:hAnsi="Times New Roman" w:cs="Times New Roman"/>
          <w:lang w:val="en-US"/>
        </w:rPr>
        <w:t>d_agedays_ht</w:t>
      </w:r>
      <w:proofErr w:type="spellEnd"/>
      <w:r w:rsidR="00040AD1">
        <w:rPr>
          <w:rFonts w:ascii="Times New Roman" w:hAnsi="Times New Roman" w:cs="Times New Roman"/>
          <w:lang w:val="en-US"/>
        </w:rPr>
        <w:t>&lt;(9*</w:t>
      </w:r>
      <w:r w:rsidR="00040AD1" w:rsidRPr="00040AD1">
        <w:rPr>
          <w:rFonts w:ascii="Times New Roman" w:hAnsi="Times New Roman" w:cs="Times New Roman"/>
          <w:lang w:val="en-US"/>
        </w:rPr>
        <w:t>30.4375)</w:t>
      </w:r>
    </w:p>
    <w:p w14:paraId="50354D37" w14:textId="700D9DC8" w:rsidR="00040AD1" w:rsidRPr="00040AD1" w:rsidRDefault="003F14F8" w:rsidP="00DB3940">
      <w:pPr>
        <w:pStyle w:val="ListParagraph"/>
        <w:numPr>
          <w:ilvl w:val="2"/>
          <w:numId w:val="33"/>
        </w:numPr>
        <w:rPr>
          <w:rFonts w:ascii="Times New Roman" w:hAnsi="Times New Roman" w:cs="Times New Roman"/>
          <w:lang w:val="en-US"/>
        </w:rPr>
      </w:pPr>
      <w:r>
        <w:rPr>
          <w:rFonts w:ascii="Times New Roman" w:hAnsi="Times New Roman" w:cs="Times New Roman"/>
          <w:lang w:val="en-US"/>
        </w:rPr>
        <w:t xml:space="preserve">replace </w:t>
      </w:r>
      <w:proofErr w:type="spellStart"/>
      <w:r>
        <w:rPr>
          <w:rFonts w:ascii="Times New Roman" w:hAnsi="Times New Roman" w:cs="Times New Roman"/>
          <w:lang w:val="en-US"/>
        </w:rPr>
        <w:t>mindiff</w:t>
      </w:r>
      <w:proofErr w:type="spellEnd"/>
      <w:r>
        <w:rPr>
          <w:rFonts w:ascii="Times New Roman" w:hAnsi="Times New Roman" w:cs="Times New Roman"/>
          <w:lang w:val="en-US"/>
        </w:rPr>
        <w:t>_`</w:t>
      </w:r>
      <w:proofErr w:type="spellStart"/>
      <w:r>
        <w:rPr>
          <w:rFonts w:ascii="Times New Roman" w:hAnsi="Times New Roman" w:cs="Times New Roman"/>
          <w:lang w:val="en-US"/>
        </w:rPr>
        <w:t>ht</w:t>
      </w:r>
      <w:proofErr w:type="spellEnd"/>
      <w:r w:rsidR="00040AD1" w:rsidRPr="00040AD1">
        <w:rPr>
          <w:rFonts w:ascii="Times New Roman" w:hAnsi="Times New Roman" w:cs="Times New Roman"/>
          <w:lang w:val="en-US"/>
        </w:rPr>
        <w:t>=0.5*who</w:t>
      </w:r>
      <w:r>
        <w:rPr>
          <w:rFonts w:ascii="Times New Roman" w:hAnsi="Times New Roman" w:cs="Times New Roman"/>
          <w:lang w:val="en-US"/>
        </w:rPr>
        <w:t xml:space="preserve">_mindiff_ht-3 if </w:t>
      </w:r>
      <w:proofErr w:type="spellStart"/>
      <w:r>
        <w:rPr>
          <w:rFonts w:ascii="Times New Roman" w:hAnsi="Times New Roman" w:cs="Times New Roman"/>
          <w:lang w:val="en-US"/>
        </w:rPr>
        <w:t>mindiff_ht</w:t>
      </w:r>
      <w:proofErr w:type="spellEnd"/>
      <w:r w:rsidR="00040AD1">
        <w:rPr>
          <w:rFonts w:ascii="Times New Roman" w:hAnsi="Times New Roman" w:cs="Times New Roman"/>
          <w:lang w:val="en-US"/>
        </w:rPr>
        <w:t xml:space="preserve"> is missing</w:t>
      </w:r>
      <w:r w:rsidR="00040AD1" w:rsidRPr="00040AD1">
        <w:rPr>
          <w:rFonts w:ascii="Times New Roman" w:hAnsi="Times New Roman" w:cs="Times New Roman"/>
          <w:lang w:val="en-US"/>
        </w:rPr>
        <w:t xml:space="preserve"> &amp; </w:t>
      </w:r>
      <w:proofErr w:type="spellStart"/>
      <w:r w:rsidR="00040AD1" w:rsidRPr="00040AD1">
        <w:rPr>
          <w:rFonts w:ascii="Times New Roman" w:hAnsi="Times New Roman" w:cs="Times New Roman"/>
          <w:lang w:val="en-US"/>
        </w:rPr>
        <w:t>who_mindi</w:t>
      </w:r>
      <w:r>
        <w:rPr>
          <w:rFonts w:ascii="Times New Roman" w:hAnsi="Times New Roman" w:cs="Times New Roman"/>
          <w:lang w:val="en-US"/>
        </w:rPr>
        <w:t>ff_ht</w:t>
      </w:r>
      <w:proofErr w:type="spellEnd"/>
      <w:r w:rsidR="00040AD1">
        <w:rPr>
          <w:rFonts w:ascii="Times New Roman" w:hAnsi="Times New Roman" w:cs="Times New Roman"/>
          <w:lang w:val="en-US"/>
        </w:rPr>
        <w:t xml:space="preserve"> is not missing</w:t>
      </w:r>
    </w:p>
    <w:p w14:paraId="119F320C" w14:textId="0272FD5C" w:rsidR="003F14F8" w:rsidRPr="003F14F8" w:rsidRDefault="003F14F8" w:rsidP="003F14F8">
      <w:pPr>
        <w:pStyle w:val="ListParagraph"/>
        <w:numPr>
          <w:ilvl w:val="2"/>
          <w:numId w:val="33"/>
        </w:numPr>
        <w:rPr>
          <w:rFonts w:ascii="Times New Roman" w:hAnsi="Times New Roman" w:cs="Times New Roman"/>
          <w:lang w:val="en-US"/>
        </w:rPr>
      </w:pPr>
      <w:r>
        <w:rPr>
          <w:rFonts w:ascii="Times New Roman" w:hAnsi="Times New Roman" w:cs="Times New Roman"/>
          <w:lang w:val="en-US"/>
        </w:rPr>
        <w:t xml:space="preserve">replace </w:t>
      </w:r>
      <w:proofErr w:type="spellStart"/>
      <w:r>
        <w:rPr>
          <w:rFonts w:ascii="Times New Roman" w:hAnsi="Times New Roman" w:cs="Times New Roman"/>
          <w:lang w:val="en-US"/>
        </w:rPr>
        <w:t>maxdiff_ht</w:t>
      </w:r>
      <w:proofErr w:type="spellEnd"/>
      <w:r w:rsidR="00040AD1" w:rsidRPr="00040AD1">
        <w:rPr>
          <w:rFonts w:ascii="Times New Roman" w:hAnsi="Times New Roman" w:cs="Times New Roman"/>
          <w:lang w:val="en-US"/>
        </w:rPr>
        <w:t>=2*wh</w:t>
      </w:r>
      <w:r>
        <w:rPr>
          <w:rFonts w:ascii="Times New Roman" w:hAnsi="Times New Roman" w:cs="Times New Roman"/>
          <w:lang w:val="en-US"/>
        </w:rPr>
        <w:t>o_maxdiff_ht</w:t>
      </w:r>
      <w:r w:rsidR="00040AD1">
        <w:rPr>
          <w:rFonts w:ascii="Times New Roman" w:hAnsi="Times New Roman" w:cs="Times New Roman"/>
          <w:lang w:val="en-US"/>
        </w:rPr>
        <w:t xml:space="preserve">+3 if </w:t>
      </w:r>
      <w:proofErr w:type="spellStart"/>
      <w:r w:rsidR="00040AD1">
        <w:rPr>
          <w:rFonts w:ascii="Times New Roman" w:hAnsi="Times New Roman" w:cs="Times New Roman"/>
          <w:lang w:val="en-US"/>
        </w:rPr>
        <w:t>maxdiff</w:t>
      </w:r>
      <w:r>
        <w:rPr>
          <w:rFonts w:ascii="Times New Roman" w:hAnsi="Times New Roman" w:cs="Times New Roman"/>
          <w:lang w:val="en-US"/>
        </w:rPr>
        <w:t>_ht</w:t>
      </w:r>
      <w:proofErr w:type="spellEnd"/>
      <w:r>
        <w:rPr>
          <w:rFonts w:ascii="Times New Roman" w:hAnsi="Times New Roman" w:cs="Times New Roman"/>
          <w:lang w:val="en-US"/>
        </w:rPr>
        <w:t xml:space="preserve"> is missing &amp; </w:t>
      </w:r>
      <w:proofErr w:type="spellStart"/>
      <w:r>
        <w:rPr>
          <w:rFonts w:ascii="Times New Roman" w:hAnsi="Times New Roman" w:cs="Times New Roman"/>
          <w:lang w:val="en-US"/>
        </w:rPr>
        <w:t>who_maxdiff_ht</w:t>
      </w:r>
      <w:proofErr w:type="spellEnd"/>
      <w:r w:rsidR="00040AD1" w:rsidRPr="00040AD1">
        <w:rPr>
          <w:rFonts w:ascii="Times New Roman" w:hAnsi="Times New Roman" w:cs="Times New Roman"/>
          <w:lang w:val="en-US"/>
        </w:rPr>
        <w:t xml:space="preserve"> </w:t>
      </w:r>
      <w:r w:rsidR="00040AD1">
        <w:rPr>
          <w:rFonts w:ascii="Times New Roman" w:hAnsi="Times New Roman" w:cs="Times New Roman"/>
          <w:lang w:val="en-US"/>
        </w:rPr>
        <w:t>is not missing</w:t>
      </w:r>
    </w:p>
    <w:p w14:paraId="493E34D8" w14:textId="42A3635F" w:rsidR="003172A7" w:rsidRPr="00040AD1" w:rsidRDefault="003F14F8" w:rsidP="003F14F8">
      <w:pPr>
        <w:pStyle w:val="ListParagraph"/>
        <w:numPr>
          <w:ilvl w:val="1"/>
          <w:numId w:val="33"/>
        </w:numPr>
        <w:rPr>
          <w:rFonts w:ascii="Times New Roman" w:hAnsi="Times New Roman" w:cs="Times New Roman"/>
          <w:lang w:val="en-US"/>
        </w:rPr>
      </w:pPr>
      <w:r>
        <w:rPr>
          <w:rFonts w:ascii="Times New Roman" w:hAnsi="Times New Roman" w:cs="Times New Roman"/>
          <w:lang w:val="en-US"/>
        </w:rPr>
        <w:t xml:space="preserve">Replace </w:t>
      </w:r>
      <w:proofErr w:type="spellStart"/>
      <w:r>
        <w:rPr>
          <w:rFonts w:ascii="Times New Roman" w:hAnsi="Times New Roman" w:cs="Times New Roman"/>
          <w:lang w:val="en-US"/>
        </w:rPr>
        <w:t>mindiff_ht</w:t>
      </w:r>
      <w:proofErr w:type="spellEnd"/>
      <w:r>
        <w:rPr>
          <w:rFonts w:ascii="Times New Roman" w:hAnsi="Times New Roman" w:cs="Times New Roman"/>
          <w:lang w:val="en-US"/>
        </w:rPr>
        <w:t xml:space="preserve">=-3 if </w:t>
      </w:r>
      <w:proofErr w:type="spellStart"/>
      <w:r>
        <w:rPr>
          <w:rFonts w:ascii="Times New Roman" w:hAnsi="Times New Roman" w:cs="Times New Roman"/>
          <w:lang w:val="en-US"/>
        </w:rPr>
        <w:t>mindiff_ht</w:t>
      </w:r>
      <w:proofErr w:type="spellEnd"/>
      <w:r w:rsidR="003172A7">
        <w:rPr>
          <w:rFonts w:ascii="Times New Roman" w:hAnsi="Times New Roman" w:cs="Times New Roman"/>
          <w:lang w:val="en-US"/>
        </w:rPr>
        <w:t xml:space="preserve"> is missing</w:t>
      </w:r>
    </w:p>
    <w:p w14:paraId="54C0AC2E" w14:textId="43EAD206" w:rsidR="00531036" w:rsidRPr="00040AD1" w:rsidRDefault="00040AD1" w:rsidP="00DB3940">
      <w:pPr>
        <w:pStyle w:val="ListParagraph"/>
        <w:numPr>
          <w:ilvl w:val="1"/>
          <w:numId w:val="33"/>
        </w:numPr>
        <w:rPr>
          <w:rFonts w:ascii="Times New Roman" w:hAnsi="Times New Roman" w:cs="Times New Roman"/>
        </w:rPr>
      </w:pPr>
      <w:r w:rsidRPr="00040AD1">
        <w:rPr>
          <w:rFonts w:ascii="Times New Roman" w:hAnsi="Times New Roman" w:cs="Times New Roman"/>
        </w:rPr>
        <w:t>D</w:t>
      </w:r>
      <w:r w:rsidR="00531036" w:rsidRPr="00040AD1">
        <w:rPr>
          <w:rFonts w:ascii="Times New Roman" w:hAnsi="Times New Roman" w:cs="Times New Roman"/>
        </w:rPr>
        <w:t>etermine the min/</w:t>
      </w:r>
      <w:proofErr w:type="spellStart"/>
      <w:r w:rsidR="00531036" w:rsidRPr="00040AD1">
        <w:rPr>
          <w:rFonts w:ascii="Times New Roman" w:hAnsi="Times New Roman" w:cs="Times New Roman"/>
        </w:rPr>
        <w:t>maxdiffs</w:t>
      </w:r>
      <w:proofErr w:type="spellEnd"/>
      <w:r w:rsidR="00531036" w:rsidRPr="00040AD1">
        <w:rPr>
          <w:rFonts w:ascii="Times New Roman" w:hAnsi="Times New Roman" w:cs="Times New Roman"/>
        </w:rPr>
        <w:t xml:space="preserve"> for the previous age: </w:t>
      </w:r>
      <w:proofErr w:type="spellStart"/>
      <w:r w:rsidR="00531036" w:rsidRPr="00040AD1">
        <w:rPr>
          <w:rFonts w:ascii="Times New Roman" w:hAnsi="Times New Roman" w:cs="Times New Roman"/>
        </w:rPr>
        <w:t>mindiff_prev_ht</w:t>
      </w:r>
      <w:proofErr w:type="spellEnd"/>
      <w:r w:rsidR="00531036" w:rsidRPr="00040AD1">
        <w:rPr>
          <w:rFonts w:ascii="Times New Roman" w:hAnsi="Times New Roman" w:cs="Times New Roman"/>
        </w:rPr>
        <w:t xml:space="preserve">, </w:t>
      </w:r>
      <w:proofErr w:type="spellStart"/>
      <w:r w:rsidR="00531036" w:rsidRPr="00040AD1">
        <w:rPr>
          <w:rFonts w:ascii="Times New Roman" w:hAnsi="Times New Roman" w:cs="Times New Roman"/>
        </w:rPr>
        <w:t>maxdiff_prev_ht</w:t>
      </w:r>
      <w:proofErr w:type="spellEnd"/>
      <w:r w:rsidR="00531036" w:rsidRPr="00040AD1">
        <w:rPr>
          <w:rFonts w:ascii="Times New Roman" w:hAnsi="Times New Roman" w:cs="Times New Roman"/>
        </w:rPr>
        <w:t xml:space="preserve">, </w:t>
      </w:r>
    </w:p>
    <w:p w14:paraId="34DF9CC2" w14:textId="2DFBB057" w:rsidR="00531036" w:rsidRPr="00040AD1" w:rsidRDefault="00531036" w:rsidP="00DB3940">
      <w:pPr>
        <w:pStyle w:val="ListParagraph"/>
        <w:numPr>
          <w:ilvl w:val="1"/>
          <w:numId w:val="33"/>
        </w:numPr>
        <w:rPr>
          <w:rFonts w:ascii="Times New Roman" w:hAnsi="Times New Roman" w:cs="Times New Roman"/>
        </w:rPr>
      </w:pPr>
      <w:r w:rsidRPr="00040AD1">
        <w:rPr>
          <w:rFonts w:ascii="Times New Roman" w:hAnsi="Times New Roman" w:cs="Times New Roman"/>
        </w:rPr>
        <w:t xml:space="preserve">Determine </w:t>
      </w:r>
      <w:proofErr w:type="spellStart"/>
      <w:r w:rsidRPr="00040AD1">
        <w:rPr>
          <w:rFonts w:ascii="Times New Roman" w:hAnsi="Times New Roman" w:cs="Times New Roman"/>
        </w:rPr>
        <w:t>d_</w:t>
      </w:r>
      <w:r w:rsidR="000A28C9" w:rsidRPr="00040AD1">
        <w:rPr>
          <w:rFonts w:ascii="Times New Roman" w:hAnsi="Times New Roman" w:cs="Times New Roman"/>
        </w:rPr>
        <w:t>prev_</w:t>
      </w:r>
      <w:r w:rsidRPr="00040AD1">
        <w:rPr>
          <w:rFonts w:ascii="Times New Roman" w:hAnsi="Times New Roman" w:cs="Times New Roman"/>
        </w:rPr>
        <w:t>ht</w:t>
      </w:r>
      <w:proofErr w:type="spellEnd"/>
      <w:r w:rsidRPr="00040AD1">
        <w:rPr>
          <w:rFonts w:ascii="Times New Roman" w:hAnsi="Times New Roman" w:cs="Times New Roman"/>
        </w:rPr>
        <w:t>=</w:t>
      </w:r>
      <w:proofErr w:type="spellStart"/>
      <w:r w:rsidRPr="00040AD1">
        <w:rPr>
          <w:rFonts w:ascii="Times New Roman" w:hAnsi="Times New Roman" w:cs="Times New Roman"/>
        </w:rPr>
        <w:t>ht-ht</w:t>
      </w:r>
      <w:r w:rsidRPr="00040AD1">
        <w:rPr>
          <w:rFonts w:ascii="Times New Roman" w:hAnsi="Times New Roman" w:cs="Times New Roman"/>
          <w:vertAlign w:val="subscript"/>
        </w:rPr>
        <w:t>prev</w:t>
      </w:r>
      <w:proofErr w:type="spellEnd"/>
      <w:r w:rsidRPr="00040AD1">
        <w:rPr>
          <w:rFonts w:ascii="Times New Roman" w:hAnsi="Times New Roman" w:cs="Times New Roman"/>
        </w:rPr>
        <w:t xml:space="preserve"> (set to missing for the first value fo</w:t>
      </w:r>
      <w:r w:rsidR="00EA0FA1">
        <w:rPr>
          <w:rFonts w:ascii="Times New Roman" w:hAnsi="Times New Roman" w:cs="Times New Roman"/>
        </w:rPr>
        <w:t xml:space="preserve">r a subject) and </w:t>
      </w:r>
      <w:proofErr w:type="spellStart"/>
      <w:r w:rsidR="00EA0FA1">
        <w:rPr>
          <w:rFonts w:ascii="Times New Roman" w:hAnsi="Times New Roman" w:cs="Times New Roman"/>
        </w:rPr>
        <w:t>d</w:t>
      </w:r>
      <w:r w:rsidRPr="00040AD1">
        <w:rPr>
          <w:rFonts w:ascii="Times New Roman" w:hAnsi="Times New Roman" w:cs="Times New Roman"/>
        </w:rPr>
        <w:t>_ht</w:t>
      </w:r>
      <w:proofErr w:type="spellEnd"/>
      <w:r w:rsidRPr="00040AD1">
        <w:rPr>
          <w:rFonts w:ascii="Times New Roman" w:hAnsi="Times New Roman" w:cs="Times New Roman"/>
        </w:rPr>
        <w:t>=</w:t>
      </w:r>
      <w:proofErr w:type="spellStart"/>
      <w:r w:rsidRPr="00040AD1">
        <w:rPr>
          <w:rFonts w:ascii="Times New Roman" w:hAnsi="Times New Roman" w:cs="Times New Roman"/>
        </w:rPr>
        <w:t>ht</w:t>
      </w:r>
      <w:r w:rsidRPr="00040AD1">
        <w:rPr>
          <w:rFonts w:ascii="Times New Roman" w:hAnsi="Times New Roman" w:cs="Times New Roman"/>
          <w:vertAlign w:val="subscript"/>
        </w:rPr>
        <w:t>next</w:t>
      </w:r>
      <w:r w:rsidRPr="00040AD1">
        <w:rPr>
          <w:rFonts w:ascii="Times New Roman" w:hAnsi="Times New Roman" w:cs="Times New Roman"/>
        </w:rPr>
        <w:t>-ht</w:t>
      </w:r>
      <w:proofErr w:type="spellEnd"/>
      <w:r w:rsidRPr="00040AD1">
        <w:rPr>
          <w:rFonts w:ascii="Times New Roman" w:hAnsi="Times New Roman" w:cs="Times New Roman"/>
        </w:rPr>
        <w:t xml:space="preserve"> (set to missing for the last value for a subject)</w:t>
      </w:r>
    </w:p>
    <w:p w14:paraId="73100C9C" w14:textId="3BE972CD" w:rsidR="00166674" w:rsidRPr="00040AD1" w:rsidRDefault="00531036" w:rsidP="00DB3940">
      <w:pPr>
        <w:pStyle w:val="ListParagraph"/>
        <w:numPr>
          <w:ilvl w:val="1"/>
          <w:numId w:val="33"/>
        </w:numPr>
        <w:rPr>
          <w:rFonts w:ascii="Times New Roman" w:hAnsi="Times New Roman" w:cs="Times New Roman"/>
        </w:rPr>
      </w:pPr>
      <w:r w:rsidRPr="00040AD1">
        <w:rPr>
          <w:rFonts w:ascii="Times New Roman" w:hAnsi="Times New Roman" w:cs="Times New Roman"/>
        </w:rPr>
        <w:t xml:space="preserve">Perform a EWMA calculation with the following modifications: </w:t>
      </w:r>
    </w:p>
    <w:p w14:paraId="65200E1A" w14:textId="53D2CF5B" w:rsidR="00710BE8" w:rsidRDefault="003F14F8" w:rsidP="00DB3940">
      <w:pPr>
        <w:pStyle w:val="ListParagraph"/>
        <w:numPr>
          <w:ilvl w:val="2"/>
          <w:numId w:val="33"/>
        </w:numPr>
        <w:rPr>
          <w:rFonts w:ascii="Times New Roman" w:hAnsi="Times New Roman" w:cs="Times New Roman"/>
        </w:rPr>
      </w:pPr>
      <w:r>
        <w:rPr>
          <w:rFonts w:ascii="Times New Roman" w:hAnsi="Times New Roman" w:cs="Times New Roman"/>
        </w:rPr>
        <w:t>Generate</w:t>
      </w:r>
      <w:r w:rsidR="00710BE8">
        <w:rPr>
          <w:rFonts w:ascii="Times New Roman" w:hAnsi="Times New Roman" w:cs="Times New Roman"/>
        </w:rPr>
        <w:t xml:space="preserve"> pair=1 if (</w:t>
      </w:r>
      <w:proofErr w:type="spellStart"/>
      <w:r w:rsidR="00710BE8">
        <w:rPr>
          <w:rFonts w:ascii="Times New Roman" w:hAnsi="Times New Roman" w:cs="Times New Roman"/>
        </w:rPr>
        <w:t>d_prev_ht</w:t>
      </w:r>
      <w:proofErr w:type="spellEnd"/>
      <w:r w:rsidR="00710BE8">
        <w:rPr>
          <w:rFonts w:ascii="Times New Roman" w:hAnsi="Times New Roman" w:cs="Times New Roman"/>
        </w:rPr>
        <w:t>&lt;</w:t>
      </w:r>
      <w:proofErr w:type="spellStart"/>
      <w:r w:rsidR="00710BE8">
        <w:rPr>
          <w:rFonts w:ascii="Times New Roman" w:hAnsi="Times New Roman" w:cs="Times New Roman"/>
        </w:rPr>
        <w:t>mindiff_prev_ht</w:t>
      </w:r>
      <w:proofErr w:type="spellEnd"/>
      <w:r w:rsidR="00710BE8">
        <w:rPr>
          <w:rFonts w:ascii="Times New Roman" w:hAnsi="Times New Roman" w:cs="Times New Roman"/>
        </w:rPr>
        <w:t xml:space="preserve"> OR </w:t>
      </w:r>
      <w:proofErr w:type="spellStart"/>
      <w:r w:rsidR="00710BE8">
        <w:rPr>
          <w:rFonts w:ascii="Times New Roman" w:hAnsi="Times New Roman" w:cs="Times New Roman"/>
        </w:rPr>
        <w:t>d_ht</w:t>
      </w:r>
      <w:proofErr w:type="spellEnd"/>
      <w:r w:rsidR="00710BE8">
        <w:rPr>
          <w:rFonts w:ascii="Times New Roman" w:hAnsi="Times New Roman" w:cs="Times New Roman"/>
        </w:rPr>
        <w:t>&lt;</w:t>
      </w:r>
      <w:proofErr w:type="spellStart"/>
      <w:r w:rsidR="00710BE8">
        <w:rPr>
          <w:rFonts w:ascii="Times New Roman" w:hAnsi="Times New Roman" w:cs="Times New Roman"/>
        </w:rPr>
        <w:t>mindiff_ht</w:t>
      </w:r>
      <w:proofErr w:type="spellEnd"/>
      <w:r w:rsidR="00710BE8">
        <w:rPr>
          <w:rFonts w:ascii="Times New Roman" w:hAnsi="Times New Roman" w:cs="Times New Roman"/>
        </w:rPr>
        <w:t xml:space="preserve"> OR </w:t>
      </w:r>
      <w:proofErr w:type="spellStart"/>
      <w:r w:rsidR="00710BE8">
        <w:rPr>
          <w:rFonts w:ascii="Times New Roman" w:hAnsi="Times New Roman" w:cs="Times New Roman"/>
        </w:rPr>
        <w:t>d_prev_ht</w:t>
      </w:r>
      <w:proofErr w:type="spellEnd"/>
      <w:r w:rsidR="00710BE8">
        <w:rPr>
          <w:rFonts w:ascii="Times New Roman" w:hAnsi="Times New Roman" w:cs="Times New Roman"/>
        </w:rPr>
        <w:t>&gt;</w:t>
      </w:r>
      <w:proofErr w:type="spellStart"/>
      <w:r w:rsidR="00710BE8">
        <w:rPr>
          <w:rFonts w:ascii="Times New Roman" w:hAnsi="Times New Roman" w:cs="Times New Roman"/>
        </w:rPr>
        <w:t>maxdiff_prev_</w:t>
      </w:r>
      <w:proofErr w:type="gramStart"/>
      <w:r w:rsidR="00710BE8">
        <w:rPr>
          <w:rFonts w:ascii="Times New Roman" w:hAnsi="Times New Roman" w:cs="Times New Roman"/>
        </w:rPr>
        <w:t>ht</w:t>
      </w:r>
      <w:proofErr w:type="spellEnd"/>
      <w:r w:rsidR="00710BE8">
        <w:rPr>
          <w:rFonts w:ascii="Times New Roman" w:hAnsi="Times New Roman" w:cs="Times New Roman"/>
        </w:rPr>
        <w:t xml:space="preserve">  OR</w:t>
      </w:r>
      <w:proofErr w:type="gramEnd"/>
      <w:r w:rsidR="00710BE8">
        <w:rPr>
          <w:rFonts w:ascii="Times New Roman" w:hAnsi="Times New Roman" w:cs="Times New Roman"/>
        </w:rPr>
        <w:t xml:space="preserve"> </w:t>
      </w:r>
      <w:proofErr w:type="spellStart"/>
      <w:r w:rsidR="00710BE8">
        <w:rPr>
          <w:rFonts w:ascii="Times New Roman" w:hAnsi="Times New Roman" w:cs="Times New Roman"/>
        </w:rPr>
        <w:t>d_ht</w:t>
      </w:r>
      <w:proofErr w:type="spellEnd"/>
      <w:r w:rsidR="00710BE8">
        <w:rPr>
          <w:rFonts w:ascii="Times New Roman" w:hAnsi="Times New Roman" w:cs="Times New Roman"/>
        </w:rPr>
        <w:t>&gt;</w:t>
      </w:r>
      <w:proofErr w:type="spellStart"/>
      <w:r w:rsidR="00710BE8">
        <w:rPr>
          <w:rFonts w:ascii="Times New Roman" w:hAnsi="Times New Roman" w:cs="Times New Roman"/>
        </w:rPr>
        <w:t>maxdiff_ht</w:t>
      </w:r>
      <w:proofErr w:type="spellEnd"/>
      <w:r w:rsidR="00710BE8">
        <w:rPr>
          <w:rFonts w:ascii="Times New Roman" w:hAnsi="Times New Roman" w:cs="Times New Roman"/>
        </w:rPr>
        <w:t xml:space="preserve">) AND </w:t>
      </w:r>
      <w:proofErr w:type="spellStart"/>
      <w:r w:rsidR="00710BE8">
        <w:rPr>
          <w:rFonts w:ascii="Times New Roman" w:hAnsi="Times New Roman" w:cs="Times New Roman"/>
        </w:rPr>
        <w:t>exc_ht</w:t>
      </w:r>
      <w:proofErr w:type="spellEnd"/>
      <w:r w:rsidR="00710BE8" w:rsidRPr="00710BE8">
        <w:rPr>
          <w:rFonts w:ascii="Times New Roman" w:hAnsi="Times New Roman" w:cs="Times New Roman"/>
        </w:rPr>
        <w:t>==0</w:t>
      </w:r>
    </w:p>
    <w:p w14:paraId="59816851" w14:textId="77777777" w:rsidR="003F14F8" w:rsidRDefault="000A28C9" w:rsidP="00DB3940">
      <w:pPr>
        <w:pStyle w:val="ListParagraph"/>
        <w:numPr>
          <w:ilvl w:val="2"/>
          <w:numId w:val="33"/>
        </w:numPr>
        <w:rPr>
          <w:rFonts w:ascii="Times New Roman" w:hAnsi="Times New Roman" w:cs="Times New Roman"/>
        </w:rPr>
      </w:pPr>
      <w:r w:rsidRPr="00040AD1">
        <w:rPr>
          <w:rFonts w:ascii="Times New Roman" w:hAnsi="Times New Roman" w:cs="Times New Roman"/>
        </w:rPr>
        <w:t>Gen</w:t>
      </w:r>
      <w:r w:rsidR="003F14F8">
        <w:rPr>
          <w:rFonts w:ascii="Times New Roman" w:hAnsi="Times New Roman" w:cs="Times New Roman"/>
        </w:rPr>
        <w:t xml:space="preserve">erate bef_g_aftm1=1 if </w:t>
      </w:r>
      <w:r w:rsidR="003F14F8" w:rsidRPr="003F14F8">
        <w:rPr>
          <w:rFonts w:ascii="Times New Roman" w:hAnsi="Times New Roman" w:cs="Times New Roman"/>
          <w:u w:val="single"/>
        </w:rPr>
        <w:t>all</w:t>
      </w:r>
      <w:r w:rsidR="003F14F8">
        <w:rPr>
          <w:rFonts w:ascii="Times New Roman" w:hAnsi="Times New Roman" w:cs="Times New Roman"/>
        </w:rPr>
        <w:t xml:space="preserve"> of the following are met:</w:t>
      </w:r>
    </w:p>
    <w:p w14:paraId="5DBA6672" w14:textId="1AC0A8CE" w:rsidR="003F14F8" w:rsidRDefault="003F14F8" w:rsidP="003F14F8">
      <w:pPr>
        <w:pStyle w:val="ListParagraph"/>
        <w:numPr>
          <w:ilvl w:val="3"/>
          <w:numId w:val="33"/>
        </w:numPr>
        <w:rPr>
          <w:rFonts w:ascii="Times New Roman" w:hAnsi="Times New Roman" w:cs="Times New Roman"/>
        </w:rPr>
      </w:pPr>
      <w:r>
        <w:rPr>
          <w:rFonts w:ascii="Times New Roman" w:hAnsi="Times New Roman" w:cs="Times New Roman"/>
        </w:rPr>
        <w:t>pair==1</w:t>
      </w:r>
    </w:p>
    <w:p w14:paraId="0951A4CE" w14:textId="77777777" w:rsidR="003F14F8" w:rsidRDefault="003F14F8" w:rsidP="003F14F8">
      <w:pPr>
        <w:pStyle w:val="ListParagraph"/>
        <w:numPr>
          <w:ilvl w:val="3"/>
          <w:numId w:val="33"/>
        </w:numPr>
        <w:rPr>
          <w:rFonts w:ascii="Times New Roman" w:hAnsi="Times New Roman" w:cs="Times New Roman"/>
        </w:rPr>
      </w:pPr>
      <w:r>
        <w:rPr>
          <w:rFonts w:ascii="Times New Roman" w:hAnsi="Times New Roman" w:cs="Times New Roman"/>
        </w:rPr>
        <w:t xml:space="preserve">pair==1 for the previous value </w:t>
      </w:r>
    </w:p>
    <w:p w14:paraId="2CC3057F" w14:textId="77777777" w:rsidR="003F14F8" w:rsidRDefault="003F14F8" w:rsidP="003F14F8">
      <w:pPr>
        <w:pStyle w:val="ListParagraph"/>
        <w:numPr>
          <w:ilvl w:val="3"/>
          <w:numId w:val="33"/>
        </w:num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w:t>
      </w:r>
      <w:r w:rsidR="00531036" w:rsidRPr="00040AD1">
        <w:rPr>
          <w:rFonts w:ascii="Times New Roman" w:hAnsi="Times New Roman" w:cs="Times New Roman"/>
        </w:rPr>
        <w:t>ewma_ht</w:t>
      </w:r>
      <w:r w:rsidR="00531036" w:rsidRPr="00040AD1">
        <w:rPr>
          <w:rFonts w:ascii="Times New Roman" w:hAnsi="Times New Roman" w:cs="Times New Roman"/>
          <w:vertAlign w:val="subscript"/>
        </w:rPr>
        <w:t>bef</w:t>
      </w:r>
      <w:proofErr w:type="spellEnd"/>
      <w:r w:rsidR="000A28C9" w:rsidRPr="00040AD1">
        <w:rPr>
          <w:rFonts w:ascii="Times New Roman" w:hAnsi="Times New Roman" w:cs="Times New Roman"/>
        </w:rPr>
        <w:t>|</w:t>
      </w:r>
      <w:r w:rsidR="00531036" w:rsidRPr="00040AD1">
        <w:rPr>
          <w:rFonts w:ascii="Times New Roman" w:hAnsi="Times New Roman" w:cs="Times New Roman"/>
        </w:rPr>
        <w:t xml:space="preserve"> for the valu</w:t>
      </w:r>
      <w:r>
        <w:rPr>
          <w:rFonts w:ascii="Times New Roman" w:hAnsi="Times New Roman" w:cs="Times New Roman"/>
        </w:rPr>
        <w:t>e of interest is greater than |</w:t>
      </w:r>
      <w:proofErr w:type="spellStart"/>
      <w:r>
        <w:rPr>
          <w:rFonts w:ascii="Times New Roman" w:hAnsi="Times New Roman" w:cs="Times New Roman"/>
        </w:rPr>
        <w:t>d</w:t>
      </w:r>
      <w:r w:rsidR="00531036" w:rsidRPr="00040AD1">
        <w:rPr>
          <w:rFonts w:ascii="Times New Roman" w:hAnsi="Times New Roman" w:cs="Times New Roman"/>
        </w:rPr>
        <w:t>ewma_ht</w:t>
      </w:r>
      <w:r w:rsidR="00531036" w:rsidRPr="00040AD1">
        <w:rPr>
          <w:rFonts w:ascii="Times New Roman" w:hAnsi="Times New Roman" w:cs="Times New Roman"/>
          <w:vertAlign w:val="subscript"/>
        </w:rPr>
        <w:t>aft</w:t>
      </w:r>
      <w:proofErr w:type="spellEnd"/>
      <w:r w:rsidR="00531036" w:rsidRPr="00040AD1">
        <w:rPr>
          <w:rFonts w:ascii="Times New Roman" w:hAnsi="Times New Roman" w:cs="Times New Roman"/>
        </w:rPr>
        <w:t>| for the</w:t>
      </w:r>
      <w:r w:rsidR="000A28C9" w:rsidRPr="00040AD1">
        <w:rPr>
          <w:rFonts w:ascii="Times New Roman" w:hAnsi="Times New Roman" w:cs="Times New Roman"/>
        </w:rPr>
        <w:t xml:space="preserve"> previous </w:t>
      </w:r>
      <w:r w:rsidR="00531036" w:rsidRPr="00040AD1">
        <w:rPr>
          <w:rFonts w:ascii="Times New Roman" w:hAnsi="Times New Roman" w:cs="Times New Roman"/>
        </w:rPr>
        <w:t>value</w:t>
      </w:r>
    </w:p>
    <w:p w14:paraId="00DAD0F6" w14:textId="7CCCB052" w:rsidR="00531036" w:rsidRPr="00040AD1" w:rsidRDefault="000A28C9" w:rsidP="003F14F8">
      <w:pPr>
        <w:pStyle w:val="ListParagraph"/>
        <w:numPr>
          <w:ilvl w:val="3"/>
          <w:numId w:val="33"/>
        </w:numPr>
        <w:rPr>
          <w:rFonts w:ascii="Times New Roman" w:hAnsi="Times New Roman" w:cs="Times New Roman"/>
        </w:rPr>
      </w:pPr>
      <w:r w:rsidRPr="00040AD1">
        <w:rPr>
          <w:rFonts w:ascii="Times New Roman" w:hAnsi="Times New Roman" w:cs="Times New Roman"/>
        </w:rPr>
        <w:t xml:space="preserve">the value of interest is not the first </w:t>
      </w:r>
      <w:proofErr w:type="spellStart"/>
      <w:r w:rsidR="003F14F8">
        <w:rPr>
          <w:rFonts w:ascii="Times New Roman" w:hAnsi="Times New Roman" w:cs="Times New Roman"/>
        </w:rPr>
        <w:t>ht</w:t>
      </w:r>
      <w:proofErr w:type="spellEnd"/>
      <w:r w:rsidRPr="00040AD1">
        <w:rPr>
          <w:rFonts w:ascii="Times New Roman" w:hAnsi="Times New Roman" w:cs="Times New Roman"/>
        </w:rPr>
        <w:t xml:space="preserve"> for that subject</w:t>
      </w:r>
      <w:r w:rsidR="00710BE8">
        <w:rPr>
          <w:rFonts w:ascii="Times New Roman" w:hAnsi="Times New Roman" w:cs="Times New Roman"/>
        </w:rPr>
        <w:t xml:space="preserve"> </w:t>
      </w:r>
    </w:p>
    <w:p w14:paraId="796F9E4A" w14:textId="77777777" w:rsidR="003F14F8" w:rsidRDefault="000A28C9" w:rsidP="00DB3940">
      <w:pPr>
        <w:pStyle w:val="ListParagraph"/>
        <w:numPr>
          <w:ilvl w:val="2"/>
          <w:numId w:val="33"/>
        </w:numPr>
        <w:rPr>
          <w:rFonts w:ascii="Times New Roman" w:hAnsi="Times New Roman" w:cs="Times New Roman"/>
        </w:rPr>
      </w:pPr>
      <w:r w:rsidRPr="00040AD1">
        <w:rPr>
          <w:rFonts w:ascii="Times New Roman" w:hAnsi="Times New Roman" w:cs="Times New Roman"/>
        </w:rPr>
        <w:t xml:space="preserve">Generate aft_g_befp1=1 if </w:t>
      </w:r>
      <w:r w:rsidR="003F14F8" w:rsidRPr="003F14F8">
        <w:rPr>
          <w:rFonts w:ascii="Times New Roman" w:hAnsi="Times New Roman" w:cs="Times New Roman"/>
          <w:u w:val="single"/>
        </w:rPr>
        <w:t>all</w:t>
      </w:r>
      <w:r w:rsidR="003F14F8">
        <w:rPr>
          <w:rFonts w:ascii="Times New Roman" w:hAnsi="Times New Roman" w:cs="Times New Roman"/>
        </w:rPr>
        <w:t xml:space="preserve"> of the following are met:</w:t>
      </w:r>
    </w:p>
    <w:p w14:paraId="7912C9B9" w14:textId="77777777" w:rsidR="003F14F8" w:rsidRDefault="003F14F8" w:rsidP="003F14F8">
      <w:pPr>
        <w:pStyle w:val="ListParagraph"/>
        <w:numPr>
          <w:ilvl w:val="3"/>
          <w:numId w:val="33"/>
        </w:numPr>
        <w:rPr>
          <w:rFonts w:ascii="Times New Roman" w:hAnsi="Times New Roman" w:cs="Times New Roman"/>
        </w:rPr>
      </w:pPr>
      <w:r>
        <w:rPr>
          <w:rFonts w:ascii="Times New Roman" w:hAnsi="Times New Roman" w:cs="Times New Roman"/>
        </w:rPr>
        <w:t>pair==1</w:t>
      </w:r>
    </w:p>
    <w:p w14:paraId="0BDD453D" w14:textId="77777777" w:rsidR="003F14F8" w:rsidRDefault="003F14F8" w:rsidP="003F14F8">
      <w:pPr>
        <w:pStyle w:val="ListParagraph"/>
        <w:numPr>
          <w:ilvl w:val="3"/>
          <w:numId w:val="33"/>
        </w:numPr>
        <w:rPr>
          <w:rFonts w:ascii="Times New Roman" w:hAnsi="Times New Roman" w:cs="Times New Roman"/>
        </w:rPr>
      </w:pPr>
      <w:r>
        <w:rPr>
          <w:rFonts w:ascii="Times New Roman" w:hAnsi="Times New Roman" w:cs="Times New Roman"/>
        </w:rPr>
        <w:t>pair==1 for the next value</w:t>
      </w:r>
    </w:p>
    <w:p w14:paraId="55A004DB" w14:textId="77777777" w:rsidR="003F14F8" w:rsidRDefault="000A28C9" w:rsidP="003F14F8">
      <w:pPr>
        <w:pStyle w:val="ListParagraph"/>
        <w:numPr>
          <w:ilvl w:val="3"/>
          <w:numId w:val="33"/>
        </w:numPr>
        <w:rPr>
          <w:rFonts w:ascii="Times New Roman" w:hAnsi="Times New Roman" w:cs="Times New Roman"/>
        </w:rPr>
      </w:pPr>
      <w:r w:rsidRPr="00040AD1">
        <w:rPr>
          <w:rFonts w:ascii="Times New Roman" w:hAnsi="Times New Roman" w:cs="Times New Roman"/>
        </w:rPr>
        <w:t>|</w:t>
      </w:r>
      <w:proofErr w:type="spellStart"/>
      <w:r w:rsidRPr="00040AD1">
        <w:rPr>
          <w:rFonts w:ascii="Times New Roman" w:hAnsi="Times New Roman" w:cs="Times New Roman"/>
        </w:rPr>
        <w:t>Δewma_ht</w:t>
      </w:r>
      <w:r w:rsidRPr="00040AD1">
        <w:rPr>
          <w:rFonts w:ascii="Times New Roman" w:hAnsi="Times New Roman" w:cs="Times New Roman"/>
          <w:vertAlign w:val="subscript"/>
        </w:rPr>
        <w:t>aft</w:t>
      </w:r>
      <w:proofErr w:type="spellEnd"/>
      <w:r w:rsidRPr="00040AD1">
        <w:rPr>
          <w:rFonts w:ascii="Times New Roman" w:hAnsi="Times New Roman" w:cs="Times New Roman"/>
        </w:rPr>
        <w:t>| for the value of interest is greater than |</w:t>
      </w:r>
      <w:proofErr w:type="spellStart"/>
      <w:r w:rsidRPr="00040AD1">
        <w:rPr>
          <w:rFonts w:ascii="Times New Roman" w:hAnsi="Times New Roman" w:cs="Times New Roman"/>
        </w:rPr>
        <w:t>Δewma_ht</w:t>
      </w:r>
      <w:r w:rsidRPr="00040AD1">
        <w:rPr>
          <w:rFonts w:ascii="Times New Roman" w:hAnsi="Times New Roman" w:cs="Times New Roman"/>
          <w:vertAlign w:val="subscript"/>
        </w:rPr>
        <w:t>bef</w:t>
      </w:r>
      <w:proofErr w:type="spellEnd"/>
      <w:r w:rsidR="003F14F8">
        <w:rPr>
          <w:rFonts w:ascii="Times New Roman" w:hAnsi="Times New Roman" w:cs="Times New Roman"/>
        </w:rPr>
        <w:t>| for the next value</w:t>
      </w:r>
    </w:p>
    <w:p w14:paraId="2BB5F833" w14:textId="53953472" w:rsidR="00FE616A" w:rsidRPr="00710BE8" w:rsidRDefault="000A28C9" w:rsidP="003F14F8">
      <w:pPr>
        <w:pStyle w:val="ListParagraph"/>
        <w:numPr>
          <w:ilvl w:val="3"/>
          <w:numId w:val="33"/>
        </w:numPr>
        <w:rPr>
          <w:rFonts w:ascii="Times New Roman" w:hAnsi="Times New Roman" w:cs="Times New Roman"/>
        </w:rPr>
      </w:pPr>
      <w:r w:rsidRPr="00040AD1">
        <w:rPr>
          <w:rFonts w:ascii="Times New Roman" w:hAnsi="Times New Roman" w:cs="Times New Roman"/>
        </w:rPr>
        <w:t>the value of</w:t>
      </w:r>
      <w:r w:rsidR="003F14F8">
        <w:rPr>
          <w:rFonts w:ascii="Times New Roman" w:hAnsi="Times New Roman" w:cs="Times New Roman"/>
        </w:rPr>
        <w:t xml:space="preserve"> interest is not the last </w:t>
      </w:r>
      <w:proofErr w:type="spellStart"/>
      <w:r w:rsidR="003F14F8">
        <w:rPr>
          <w:rFonts w:ascii="Times New Roman" w:hAnsi="Times New Roman" w:cs="Times New Roman"/>
        </w:rPr>
        <w:t>ht</w:t>
      </w:r>
      <w:proofErr w:type="spellEnd"/>
      <w:r w:rsidRPr="00040AD1">
        <w:rPr>
          <w:rFonts w:ascii="Times New Roman" w:hAnsi="Times New Roman" w:cs="Times New Roman"/>
        </w:rPr>
        <w:t xml:space="preserve"> for that subject</w:t>
      </w:r>
      <w:r w:rsidR="00710BE8" w:rsidRPr="00710BE8">
        <w:rPr>
          <w:rFonts w:ascii="Times New Roman" w:hAnsi="Times New Roman" w:cs="Times New Roman"/>
        </w:rPr>
        <w:t xml:space="preserve"> </w:t>
      </w:r>
    </w:p>
    <w:p w14:paraId="6D684AA9" w14:textId="19F6A46C" w:rsidR="007C1140" w:rsidRPr="00040AD1" w:rsidRDefault="007500A3" w:rsidP="00DB3940">
      <w:pPr>
        <w:pStyle w:val="ListParagraph"/>
        <w:numPr>
          <w:ilvl w:val="2"/>
          <w:numId w:val="33"/>
        </w:numPr>
        <w:rPr>
          <w:rFonts w:ascii="Times New Roman" w:hAnsi="Times New Roman" w:cs="Times New Roman"/>
        </w:rPr>
      </w:pPr>
      <w:r>
        <w:rPr>
          <w:rFonts w:ascii="Times New Roman" w:hAnsi="Times New Roman" w:cs="Times New Roman"/>
        </w:rPr>
        <w:t xml:space="preserve">Determine </w:t>
      </w:r>
      <w:proofErr w:type="spellStart"/>
      <w:r>
        <w:rPr>
          <w:rFonts w:ascii="Times New Roman" w:hAnsi="Times New Roman" w:cs="Times New Roman"/>
        </w:rPr>
        <w:t>prev_tbchtsd</w:t>
      </w:r>
      <w:proofErr w:type="spellEnd"/>
      <w:r>
        <w:rPr>
          <w:rFonts w:ascii="Times New Roman" w:hAnsi="Times New Roman" w:cs="Times New Roman"/>
        </w:rPr>
        <w:t xml:space="preserve"> </w:t>
      </w:r>
      <w:r w:rsidR="003F14F8">
        <w:rPr>
          <w:rFonts w:ascii="Times New Roman" w:hAnsi="Times New Roman" w:cs="Times New Roman"/>
        </w:rPr>
        <w:t>(</w:t>
      </w:r>
      <w:proofErr w:type="spellStart"/>
      <w:r w:rsidR="003F14F8">
        <w:rPr>
          <w:rFonts w:ascii="Times New Roman" w:hAnsi="Times New Roman" w:cs="Times New Roman"/>
        </w:rPr>
        <w:t>tbchstsd</w:t>
      </w:r>
      <w:proofErr w:type="spellEnd"/>
      <w:r w:rsidR="003F14F8">
        <w:rPr>
          <w:rFonts w:ascii="Times New Roman" w:hAnsi="Times New Roman" w:cs="Times New Roman"/>
        </w:rPr>
        <w:t xml:space="preserve"> of the prior value) </w:t>
      </w:r>
      <w:r>
        <w:rPr>
          <w:rFonts w:ascii="Times New Roman" w:hAnsi="Times New Roman" w:cs="Times New Roman"/>
        </w:rPr>
        <w:t xml:space="preserve">and </w:t>
      </w:r>
      <w:proofErr w:type="spellStart"/>
      <w:r w:rsidR="003F14F8">
        <w:rPr>
          <w:rFonts w:ascii="Times New Roman" w:hAnsi="Times New Roman" w:cs="Times New Roman"/>
        </w:rPr>
        <w:t>next_tbchtsd</w:t>
      </w:r>
      <w:proofErr w:type="spellEnd"/>
      <w:r w:rsidR="003F14F8">
        <w:rPr>
          <w:rFonts w:ascii="Times New Roman" w:hAnsi="Times New Roman" w:cs="Times New Roman"/>
        </w:rPr>
        <w:t xml:space="preserve"> (</w:t>
      </w:r>
      <w:proofErr w:type="spellStart"/>
      <w:r w:rsidR="003F14F8">
        <w:rPr>
          <w:rFonts w:ascii="Times New Roman" w:hAnsi="Times New Roman" w:cs="Times New Roman"/>
        </w:rPr>
        <w:t>tbchtsd</w:t>
      </w:r>
      <w:proofErr w:type="spellEnd"/>
      <w:r w:rsidR="003F14F8">
        <w:rPr>
          <w:rFonts w:ascii="Times New Roman" w:hAnsi="Times New Roman" w:cs="Times New Roman"/>
        </w:rPr>
        <w:t xml:space="preserve"> of the next value)</w:t>
      </w:r>
    </w:p>
    <w:p w14:paraId="4659A420" w14:textId="0CCC2DF7" w:rsidR="007C1140" w:rsidRPr="00040AD1" w:rsidRDefault="007C1140" w:rsidP="00DB3940">
      <w:pPr>
        <w:pStyle w:val="ListParagraph"/>
        <w:numPr>
          <w:ilvl w:val="2"/>
          <w:numId w:val="33"/>
        </w:numPr>
        <w:rPr>
          <w:rFonts w:ascii="Times New Roman" w:hAnsi="Times New Roman" w:cs="Times New Roman"/>
        </w:rPr>
      </w:pPr>
      <w:r w:rsidRPr="00040AD1">
        <w:rPr>
          <w:rFonts w:ascii="Times New Roman" w:hAnsi="Times New Roman" w:cs="Times New Roman"/>
        </w:rPr>
        <w:t xml:space="preserve">Determine the total number of </w:t>
      </w:r>
      <w:proofErr w:type="spellStart"/>
      <w:r w:rsidRPr="00040AD1">
        <w:rPr>
          <w:rFonts w:ascii="Times New Roman" w:hAnsi="Times New Roman" w:cs="Times New Roman"/>
        </w:rPr>
        <w:t>ht</w:t>
      </w:r>
      <w:proofErr w:type="spellEnd"/>
      <w:r w:rsidRPr="00040AD1">
        <w:rPr>
          <w:rFonts w:ascii="Times New Roman" w:hAnsi="Times New Roman" w:cs="Times New Roman"/>
        </w:rPr>
        <w:t xml:space="preserve"> values for each subject (</w:t>
      </w:r>
      <w:proofErr w:type="spellStart"/>
      <w:r w:rsidRPr="00040AD1">
        <w:rPr>
          <w:rFonts w:ascii="Times New Roman" w:hAnsi="Times New Roman" w:cs="Times New Roman"/>
        </w:rPr>
        <w:t>tot_ht</w:t>
      </w:r>
      <w:proofErr w:type="spellEnd"/>
      <w:r w:rsidRPr="00040AD1">
        <w:rPr>
          <w:rFonts w:ascii="Times New Roman" w:hAnsi="Times New Roman" w:cs="Times New Roman"/>
        </w:rPr>
        <w:t>)</w:t>
      </w:r>
    </w:p>
    <w:p w14:paraId="2F9E59BE" w14:textId="748D3383" w:rsidR="000E2F78" w:rsidRPr="00040AD1" w:rsidRDefault="000A28C9" w:rsidP="00DB3940">
      <w:pPr>
        <w:pStyle w:val="ListParagraph"/>
        <w:numPr>
          <w:ilvl w:val="1"/>
          <w:numId w:val="33"/>
        </w:numPr>
        <w:rPr>
          <w:rFonts w:ascii="Times New Roman" w:hAnsi="Times New Roman" w:cs="Times New Roman"/>
        </w:rPr>
      </w:pPr>
      <w:r w:rsidRPr="00040AD1">
        <w:rPr>
          <w:rFonts w:ascii="Times New Roman" w:hAnsi="Times New Roman" w:cs="Times New Roman"/>
        </w:rPr>
        <w:t xml:space="preserve">Identify a value for possible exclusion if </w:t>
      </w:r>
      <w:r w:rsidR="003F14F8" w:rsidRPr="003F14F8">
        <w:rPr>
          <w:rFonts w:ascii="Times New Roman" w:hAnsi="Times New Roman" w:cs="Times New Roman"/>
          <w:u w:val="single"/>
        </w:rPr>
        <w:t>any</w:t>
      </w:r>
      <w:r w:rsidRPr="00040AD1">
        <w:rPr>
          <w:rFonts w:ascii="Times New Roman" w:hAnsi="Times New Roman" w:cs="Times New Roman"/>
        </w:rPr>
        <w:t xml:space="preserve"> of the following sets of criteria are met. For values identified by each set of criteria determine the value of </w:t>
      </w:r>
      <w:proofErr w:type="spellStart"/>
      <w:r w:rsidRPr="00040AD1">
        <w:rPr>
          <w:rFonts w:ascii="Times New Roman" w:hAnsi="Times New Roman" w:cs="Times New Roman"/>
        </w:rPr>
        <w:t>temp_diff</w:t>
      </w:r>
      <w:proofErr w:type="spellEnd"/>
      <w:r w:rsidRPr="00040AD1">
        <w:rPr>
          <w:rFonts w:ascii="Times New Roman" w:hAnsi="Times New Roman" w:cs="Times New Roman"/>
        </w:rPr>
        <w:t xml:space="preserve"> using the formula given</w:t>
      </w:r>
    </w:p>
    <w:p w14:paraId="0BD4278A" w14:textId="3E7F30F3" w:rsidR="000E2F78" w:rsidRPr="00DB3940" w:rsidRDefault="000E2F78" w:rsidP="00DB3940">
      <w:pPr>
        <w:pStyle w:val="ListParagraph"/>
        <w:numPr>
          <w:ilvl w:val="2"/>
          <w:numId w:val="33"/>
        </w:numPr>
        <w:rPr>
          <w:rFonts w:ascii="Times New Roman" w:hAnsi="Times New Roman" w:cs="Times New Roman"/>
        </w:rPr>
      </w:pPr>
      <w:proofErr w:type="spellStart"/>
      <w:r w:rsidRPr="00040AD1">
        <w:rPr>
          <w:rFonts w:ascii="Times New Roman" w:hAnsi="Times New Roman" w:cs="Times New Roman"/>
        </w:rPr>
        <w:t>d_prev_ht</w:t>
      </w:r>
      <w:proofErr w:type="spellEnd"/>
      <w:r w:rsidRPr="00040AD1">
        <w:rPr>
          <w:rFonts w:ascii="Times New Roman" w:hAnsi="Times New Roman" w:cs="Times New Roman"/>
        </w:rPr>
        <w:t>&lt;</w:t>
      </w:r>
      <w:proofErr w:type="spellStart"/>
      <w:r w:rsidRPr="00040AD1">
        <w:rPr>
          <w:rFonts w:ascii="Times New Roman" w:hAnsi="Times New Roman" w:cs="Times New Roman"/>
        </w:rPr>
        <w:t>mindiff_prev_ht</w:t>
      </w:r>
      <w:proofErr w:type="spellEnd"/>
      <w:r w:rsidRPr="00040AD1">
        <w:rPr>
          <w:rFonts w:ascii="Times New Roman" w:hAnsi="Times New Roman" w:cs="Times New Roman"/>
        </w:rPr>
        <w:t xml:space="preserve"> &amp; bef_g_aftm1_ht==1 &amp; </w:t>
      </w:r>
      <w:proofErr w:type="spellStart"/>
      <w:r w:rsidRPr="00040AD1">
        <w:rPr>
          <w:rFonts w:ascii="Times New Roman" w:hAnsi="Times New Roman" w:cs="Times New Roman"/>
        </w:rPr>
        <w:t>exc_ht</w:t>
      </w:r>
      <w:proofErr w:type="spellEnd"/>
      <w:r w:rsidRPr="00040AD1">
        <w:rPr>
          <w:rFonts w:ascii="Times New Roman" w:hAnsi="Times New Roman" w:cs="Times New Roman"/>
        </w:rPr>
        <w:t xml:space="preserve">==0 &amp; </w:t>
      </w:r>
      <w:proofErr w:type="spellStart"/>
      <w:r w:rsidRPr="00040AD1">
        <w:rPr>
          <w:rFonts w:ascii="Times New Roman" w:hAnsi="Times New Roman" w:cs="Times New Roman"/>
        </w:rPr>
        <w:t>mindiff_prev_ht</w:t>
      </w:r>
      <w:proofErr w:type="spellEnd"/>
      <w:r w:rsidRPr="00040AD1">
        <w:rPr>
          <w:rFonts w:ascii="Times New Roman" w:hAnsi="Times New Roman" w:cs="Times New Roman"/>
        </w:rPr>
        <w:t xml:space="preserve"> is not missing</w:t>
      </w:r>
      <w:r w:rsidR="00DB3940">
        <w:rPr>
          <w:rFonts w:ascii="Times New Roman" w:hAnsi="Times New Roman" w:cs="Times New Roman"/>
        </w:rPr>
        <w:t xml:space="preserve"> </w:t>
      </w:r>
      <w:r w:rsidRPr="00DB3940">
        <w:rPr>
          <w:rFonts w:ascii="Times New Roman" w:hAnsi="Times New Roman" w:cs="Times New Roman"/>
        </w:rPr>
        <w:t>(</w:t>
      </w:r>
      <w:proofErr w:type="spellStart"/>
      <w:r w:rsidRPr="00DB3940">
        <w:rPr>
          <w:rFonts w:ascii="Times New Roman" w:hAnsi="Times New Roman" w:cs="Times New Roman"/>
        </w:rPr>
        <w:t>temp_diff</w:t>
      </w:r>
      <w:proofErr w:type="spellEnd"/>
      <w:r w:rsidRPr="00DB3940">
        <w:rPr>
          <w:rFonts w:ascii="Times New Roman" w:hAnsi="Times New Roman" w:cs="Times New Roman"/>
        </w:rPr>
        <w:t>=</w:t>
      </w:r>
      <w:r w:rsidR="003F1679" w:rsidRPr="00DB3940">
        <w:rPr>
          <w:rFonts w:ascii="Times New Roman" w:hAnsi="Times New Roman" w:cs="Times New Roman"/>
        </w:rPr>
        <w:t>|</w:t>
      </w:r>
      <w:proofErr w:type="spellStart"/>
      <w:r w:rsidR="00710BE8" w:rsidRPr="00DB3940">
        <w:rPr>
          <w:rFonts w:ascii="Times New Roman" w:hAnsi="Times New Roman" w:cs="Times New Roman"/>
        </w:rPr>
        <w:t>dewma_ht_bef</w:t>
      </w:r>
      <w:proofErr w:type="spellEnd"/>
      <w:r w:rsidR="003F1679" w:rsidRPr="00DB3940">
        <w:rPr>
          <w:rFonts w:ascii="Times New Roman" w:hAnsi="Times New Roman" w:cs="Times New Roman"/>
        </w:rPr>
        <w:t>|</w:t>
      </w:r>
      <w:r w:rsidRPr="00DB3940">
        <w:rPr>
          <w:rFonts w:ascii="Times New Roman" w:hAnsi="Times New Roman" w:cs="Times New Roman"/>
        </w:rPr>
        <w:t>)</w:t>
      </w:r>
    </w:p>
    <w:p w14:paraId="614B8E1F" w14:textId="21828055" w:rsidR="00710BE8" w:rsidRPr="00DB3940" w:rsidRDefault="000A28C9" w:rsidP="00DB3940">
      <w:pPr>
        <w:pStyle w:val="ListParagraph"/>
        <w:numPr>
          <w:ilvl w:val="2"/>
          <w:numId w:val="33"/>
        </w:numPr>
        <w:rPr>
          <w:rFonts w:ascii="Times New Roman" w:hAnsi="Times New Roman" w:cs="Times New Roman"/>
        </w:rPr>
      </w:pPr>
      <w:proofErr w:type="spellStart"/>
      <w:r w:rsidRPr="00040AD1">
        <w:rPr>
          <w:rFonts w:ascii="Times New Roman" w:hAnsi="Times New Roman" w:cs="Times New Roman"/>
        </w:rPr>
        <w:t>d_</w:t>
      </w:r>
      <w:r w:rsidR="000E2F78" w:rsidRPr="00040AD1">
        <w:rPr>
          <w:rFonts w:ascii="Times New Roman" w:hAnsi="Times New Roman" w:cs="Times New Roman"/>
        </w:rPr>
        <w:t>ht</w:t>
      </w:r>
      <w:proofErr w:type="spellEnd"/>
      <w:r w:rsidRPr="00040AD1">
        <w:rPr>
          <w:rFonts w:ascii="Times New Roman" w:hAnsi="Times New Roman" w:cs="Times New Roman"/>
        </w:rPr>
        <w:t>&lt;</w:t>
      </w:r>
      <w:proofErr w:type="spellStart"/>
      <w:r w:rsidRPr="00040AD1">
        <w:rPr>
          <w:rFonts w:ascii="Times New Roman" w:hAnsi="Times New Roman" w:cs="Times New Roman"/>
        </w:rPr>
        <w:t>mindiff_</w:t>
      </w:r>
      <w:r w:rsidR="000E2F78" w:rsidRPr="00040AD1">
        <w:rPr>
          <w:rFonts w:ascii="Times New Roman" w:hAnsi="Times New Roman" w:cs="Times New Roman"/>
        </w:rPr>
        <w:t>ht</w:t>
      </w:r>
      <w:proofErr w:type="spellEnd"/>
      <w:r w:rsidRPr="00040AD1">
        <w:rPr>
          <w:rFonts w:ascii="Times New Roman" w:hAnsi="Times New Roman" w:cs="Times New Roman"/>
        </w:rPr>
        <w:t xml:space="preserve"> &amp; aft_g_befp1_</w:t>
      </w:r>
      <w:r w:rsidR="000E2F78" w:rsidRPr="00040AD1">
        <w:rPr>
          <w:rFonts w:ascii="Times New Roman" w:hAnsi="Times New Roman" w:cs="Times New Roman"/>
        </w:rPr>
        <w:t>ht</w:t>
      </w:r>
      <w:r w:rsidRPr="00040AD1">
        <w:rPr>
          <w:rFonts w:ascii="Times New Roman" w:hAnsi="Times New Roman" w:cs="Times New Roman"/>
        </w:rPr>
        <w:t xml:space="preserve">==1 &amp; </w:t>
      </w:r>
      <w:proofErr w:type="spellStart"/>
      <w:r w:rsidRPr="00040AD1">
        <w:rPr>
          <w:rFonts w:ascii="Times New Roman" w:hAnsi="Times New Roman" w:cs="Times New Roman"/>
        </w:rPr>
        <w:t>exc_</w:t>
      </w:r>
      <w:r w:rsidR="000E2F78" w:rsidRPr="00040AD1">
        <w:rPr>
          <w:rFonts w:ascii="Times New Roman" w:hAnsi="Times New Roman" w:cs="Times New Roman"/>
        </w:rPr>
        <w:t>ht</w:t>
      </w:r>
      <w:proofErr w:type="spellEnd"/>
      <w:r w:rsidRPr="00040AD1">
        <w:rPr>
          <w:rFonts w:ascii="Times New Roman" w:hAnsi="Times New Roman" w:cs="Times New Roman"/>
        </w:rPr>
        <w:t xml:space="preserve">==0 &amp; </w:t>
      </w:r>
      <w:proofErr w:type="spellStart"/>
      <w:r w:rsidRPr="00040AD1">
        <w:rPr>
          <w:rFonts w:ascii="Times New Roman" w:hAnsi="Times New Roman" w:cs="Times New Roman"/>
        </w:rPr>
        <w:t>mindiff_</w:t>
      </w:r>
      <w:r w:rsidR="000E2F78" w:rsidRPr="00040AD1">
        <w:rPr>
          <w:rFonts w:ascii="Times New Roman" w:hAnsi="Times New Roman" w:cs="Times New Roman"/>
        </w:rPr>
        <w:t>ht</w:t>
      </w:r>
      <w:proofErr w:type="spellEnd"/>
      <w:r w:rsidR="000E2F78" w:rsidRPr="00040AD1">
        <w:rPr>
          <w:rFonts w:ascii="Times New Roman" w:hAnsi="Times New Roman" w:cs="Times New Roman"/>
        </w:rPr>
        <w:t xml:space="preserve"> is not missing</w:t>
      </w:r>
      <w:r w:rsidR="00DB3940">
        <w:rPr>
          <w:rFonts w:ascii="Times New Roman" w:hAnsi="Times New Roman" w:cs="Times New Roman"/>
        </w:rPr>
        <w:t xml:space="preserve"> </w:t>
      </w:r>
      <w:r w:rsidR="00710BE8" w:rsidRPr="00DB3940">
        <w:rPr>
          <w:rFonts w:ascii="Times New Roman" w:hAnsi="Times New Roman" w:cs="Times New Roman"/>
        </w:rPr>
        <w:t>(</w:t>
      </w:r>
      <w:proofErr w:type="spellStart"/>
      <w:r w:rsidR="00710BE8" w:rsidRPr="00DB3940">
        <w:rPr>
          <w:rFonts w:ascii="Times New Roman" w:hAnsi="Times New Roman" w:cs="Times New Roman"/>
        </w:rPr>
        <w:t>temp_diff</w:t>
      </w:r>
      <w:proofErr w:type="spellEnd"/>
      <w:r w:rsidR="00710BE8" w:rsidRPr="00DB3940">
        <w:rPr>
          <w:rFonts w:ascii="Times New Roman" w:hAnsi="Times New Roman" w:cs="Times New Roman"/>
        </w:rPr>
        <w:t>=</w:t>
      </w:r>
      <w:r w:rsidR="003F1679" w:rsidRPr="00DB3940">
        <w:rPr>
          <w:rFonts w:ascii="Times New Roman" w:hAnsi="Times New Roman" w:cs="Times New Roman"/>
        </w:rPr>
        <w:t>|</w:t>
      </w:r>
      <w:proofErr w:type="spellStart"/>
      <w:r w:rsidR="00710BE8" w:rsidRPr="00DB3940">
        <w:rPr>
          <w:rFonts w:ascii="Times New Roman" w:hAnsi="Times New Roman" w:cs="Times New Roman"/>
        </w:rPr>
        <w:t>dewma_ht_aft</w:t>
      </w:r>
      <w:proofErr w:type="spellEnd"/>
      <w:r w:rsidR="003F1679" w:rsidRPr="00DB3940">
        <w:rPr>
          <w:rFonts w:ascii="Times New Roman" w:hAnsi="Times New Roman" w:cs="Times New Roman"/>
        </w:rPr>
        <w:t>|</w:t>
      </w:r>
      <w:r w:rsidR="00710BE8" w:rsidRPr="00DB3940">
        <w:rPr>
          <w:rFonts w:ascii="Times New Roman" w:hAnsi="Times New Roman" w:cs="Times New Roman"/>
        </w:rPr>
        <w:t>)</w:t>
      </w:r>
    </w:p>
    <w:p w14:paraId="1D2BC3E1" w14:textId="432F464B" w:rsidR="00710BE8" w:rsidRPr="00DB3940" w:rsidRDefault="000A28C9" w:rsidP="00DB3940">
      <w:pPr>
        <w:pStyle w:val="ListParagraph"/>
        <w:numPr>
          <w:ilvl w:val="2"/>
          <w:numId w:val="33"/>
        </w:numPr>
        <w:rPr>
          <w:rFonts w:ascii="Times New Roman" w:hAnsi="Times New Roman" w:cs="Times New Roman"/>
        </w:rPr>
      </w:pPr>
      <w:proofErr w:type="spellStart"/>
      <w:r w:rsidRPr="00040AD1">
        <w:rPr>
          <w:rFonts w:ascii="Times New Roman" w:hAnsi="Times New Roman" w:cs="Times New Roman"/>
        </w:rPr>
        <w:t>d_</w:t>
      </w:r>
      <w:r w:rsidR="000E2F78" w:rsidRPr="00040AD1">
        <w:rPr>
          <w:rFonts w:ascii="Times New Roman" w:hAnsi="Times New Roman" w:cs="Times New Roman"/>
        </w:rPr>
        <w:t>ht</w:t>
      </w:r>
      <w:proofErr w:type="spellEnd"/>
      <w:r w:rsidRPr="00040AD1">
        <w:rPr>
          <w:rFonts w:ascii="Times New Roman" w:hAnsi="Times New Roman" w:cs="Times New Roman"/>
        </w:rPr>
        <w:t>&gt;</w:t>
      </w:r>
      <w:proofErr w:type="spellStart"/>
      <w:r w:rsidRPr="00040AD1">
        <w:rPr>
          <w:rFonts w:ascii="Times New Roman" w:hAnsi="Times New Roman" w:cs="Times New Roman"/>
        </w:rPr>
        <w:t>maxdiff_</w:t>
      </w:r>
      <w:r w:rsidR="000E2F78" w:rsidRPr="00040AD1">
        <w:rPr>
          <w:rFonts w:ascii="Times New Roman" w:hAnsi="Times New Roman" w:cs="Times New Roman"/>
        </w:rPr>
        <w:t>ht</w:t>
      </w:r>
      <w:proofErr w:type="spellEnd"/>
      <w:r w:rsidRPr="00040AD1">
        <w:rPr>
          <w:rFonts w:ascii="Times New Roman" w:hAnsi="Times New Roman" w:cs="Times New Roman"/>
        </w:rPr>
        <w:t xml:space="preserve"> &amp; aft_g_befp1_</w:t>
      </w:r>
      <w:r w:rsidR="000E2F78" w:rsidRPr="00040AD1">
        <w:rPr>
          <w:rFonts w:ascii="Times New Roman" w:hAnsi="Times New Roman" w:cs="Times New Roman"/>
        </w:rPr>
        <w:t>ht</w:t>
      </w:r>
      <w:r w:rsidRPr="00040AD1">
        <w:rPr>
          <w:rFonts w:ascii="Times New Roman" w:hAnsi="Times New Roman" w:cs="Times New Roman"/>
        </w:rPr>
        <w:t xml:space="preserve">==1 &amp; </w:t>
      </w:r>
      <w:proofErr w:type="spellStart"/>
      <w:r w:rsidRPr="00040AD1">
        <w:rPr>
          <w:rFonts w:ascii="Times New Roman" w:hAnsi="Times New Roman" w:cs="Times New Roman"/>
        </w:rPr>
        <w:t>exc_</w:t>
      </w:r>
      <w:r w:rsidR="000E2F78" w:rsidRPr="00040AD1">
        <w:rPr>
          <w:rFonts w:ascii="Times New Roman" w:hAnsi="Times New Roman" w:cs="Times New Roman"/>
        </w:rPr>
        <w:t>ht</w:t>
      </w:r>
      <w:proofErr w:type="spellEnd"/>
      <w:r w:rsidRPr="00040AD1">
        <w:rPr>
          <w:rFonts w:ascii="Times New Roman" w:hAnsi="Times New Roman" w:cs="Times New Roman"/>
        </w:rPr>
        <w:t xml:space="preserve">==0 &amp; </w:t>
      </w:r>
      <w:proofErr w:type="spellStart"/>
      <w:r w:rsidRPr="00040AD1">
        <w:rPr>
          <w:rFonts w:ascii="Times New Roman" w:hAnsi="Times New Roman" w:cs="Times New Roman"/>
        </w:rPr>
        <w:t>mindiff_</w:t>
      </w:r>
      <w:r w:rsidR="000E2F78" w:rsidRPr="00040AD1">
        <w:rPr>
          <w:rFonts w:ascii="Times New Roman" w:hAnsi="Times New Roman" w:cs="Times New Roman"/>
        </w:rPr>
        <w:t>ht</w:t>
      </w:r>
      <w:proofErr w:type="spellEnd"/>
      <w:r w:rsidR="000E2F78" w:rsidRPr="00040AD1">
        <w:rPr>
          <w:rFonts w:ascii="Times New Roman" w:hAnsi="Times New Roman" w:cs="Times New Roman"/>
        </w:rPr>
        <w:t xml:space="preserve"> is not missing</w:t>
      </w:r>
      <w:r w:rsidR="00DB3940">
        <w:rPr>
          <w:rFonts w:ascii="Times New Roman" w:hAnsi="Times New Roman" w:cs="Times New Roman"/>
        </w:rPr>
        <w:t xml:space="preserve"> </w:t>
      </w:r>
      <w:r w:rsidR="00710BE8" w:rsidRPr="00DB3940">
        <w:rPr>
          <w:rFonts w:ascii="Times New Roman" w:hAnsi="Times New Roman" w:cs="Times New Roman"/>
        </w:rPr>
        <w:t>(</w:t>
      </w:r>
      <w:proofErr w:type="spellStart"/>
      <w:r w:rsidR="00710BE8" w:rsidRPr="00DB3940">
        <w:rPr>
          <w:rFonts w:ascii="Times New Roman" w:hAnsi="Times New Roman" w:cs="Times New Roman"/>
        </w:rPr>
        <w:t>temp_diff</w:t>
      </w:r>
      <w:proofErr w:type="spellEnd"/>
      <w:r w:rsidR="00710BE8" w:rsidRPr="00DB3940">
        <w:rPr>
          <w:rFonts w:ascii="Times New Roman" w:hAnsi="Times New Roman" w:cs="Times New Roman"/>
        </w:rPr>
        <w:t>=</w:t>
      </w:r>
      <w:r w:rsidR="003F1679" w:rsidRPr="00DB3940">
        <w:rPr>
          <w:rFonts w:ascii="Times New Roman" w:hAnsi="Times New Roman" w:cs="Times New Roman"/>
        </w:rPr>
        <w:t>|</w:t>
      </w:r>
      <w:proofErr w:type="spellStart"/>
      <w:r w:rsidR="00710BE8" w:rsidRPr="00DB3940">
        <w:rPr>
          <w:rFonts w:ascii="Times New Roman" w:hAnsi="Times New Roman" w:cs="Times New Roman"/>
        </w:rPr>
        <w:t>dewma_ht_aft</w:t>
      </w:r>
      <w:proofErr w:type="spellEnd"/>
      <w:r w:rsidR="003F1679" w:rsidRPr="00DB3940">
        <w:rPr>
          <w:rFonts w:ascii="Times New Roman" w:hAnsi="Times New Roman" w:cs="Times New Roman"/>
        </w:rPr>
        <w:t>|</w:t>
      </w:r>
      <w:r w:rsidR="00710BE8" w:rsidRPr="00DB3940">
        <w:rPr>
          <w:rFonts w:ascii="Times New Roman" w:hAnsi="Times New Roman" w:cs="Times New Roman"/>
        </w:rPr>
        <w:t>)</w:t>
      </w:r>
    </w:p>
    <w:p w14:paraId="64CF1C98" w14:textId="780DA1B3" w:rsidR="00FE616A" w:rsidRPr="00040AD1" w:rsidRDefault="00FE616A" w:rsidP="00DB3940">
      <w:pPr>
        <w:pStyle w:val="ListParagraph"/>
        <w:numPr>
          <w:ilvl w:val="2"/>
          <w:numId w:val="33"/>
        </w:numPr>
        <w:rPr>
          <w:rFonts w:ascii="Times New Roman" w:hAnsi="Times New Roman" w:cs="Times New Roman"/>
        </w:rPr>
      </w:pPr>
      <w:proofErr w:type="spellStart"/>
      <w:r w:rsidRPr="00040AD1">
        <w:rPr>
          <w:rFonts w:ascii="Times New Roman" w:hAnsi="Times New Roman" w:cs="Times New Roman"/>
        </w:rPr>
        <w:t>d_prev_ht</w:t>
      </w:r>
      <w:proofErr w:type="spellEnd"/>
      <w:r w:rsidRPr="00040AD1">
        <w:rPr>
          <w:rFonts w:ascii="Times New Roman" w:hAnsi="Times New Roman" w:cs="Times New Roman"/>
        </w:rPr>
        <w:t>&lt;</w:t>
      </w:r>
      <w:proofErr w:type="spellStart"/>
      <w:r w:rsidRPr="00040AD1">
        <w:rPr>
          <w:rFonts w:ascii="Times New Roman" w:hAnsi="Times New Roman" w:cs="Times New Roman"/>
        </w:rPr>
        <w:t>mindiff_prev_ht</w:t>
      </w:r>
      <w:proofErr w:type="spellEnd"/>
      <w:r w:rsidRPr="00040AD1">
        <w:rPr>
          <w:rFonts w:ascii="Times New Roman" w:hAnsi="Times New Roman" w:cs="Times New Roman"/>
        </w:rPr>
        <w:t xml:space="preserve"> &amp;</w:t>
      </w:r>
      <w:r w:rsidR="007C1140" w:rsidRPr="00040AD1">
        <w:rPr>
          <w:rFonts w:ascii="Times New Roman" w:hAnsi="Times New Roman" w:cs="Times New Roman"/>
        </w:rPr>
        <w:t xml:space="preserve"> </w:t>
      </w:r>
      <w:proofErr w:type="spellStart"/>
      <w:r w:rsidR="007C1140" w:rsidRPr="00040AD1">
        <w:rPr>
          <w:rFonts w:ascii="Times New Roman" w:hAnsi="Times New Roman" w:cs="Times New Roman"/>
        </w:rPr>
        <w:t>tot_ht</w:t>
      </w:r>
      <w:proofErr w:type="spellEnd"/>
      <w:r w:rsidR="007C1140" w:rsidRPr="00040AD1">
        <w:rPr>
          <w:rFonts w:ascii="Times New Roman" w:hAnsi="Times New Roman" w:cs="Times New Roman"/>
        </w:rPr>
        <w:t>==2 &amp;</w:t>
      </w:r>
      <w:r w:rsidRPr="00040AD1">
        <w:rPr>
          <w:rFonts w:ascii="Times New Roman" w:hAnsi="Times New Roman" w:cs="Times New Roman"/>
        </w:rPr>
        <w:t xml:space="preserve"> |</w:t>
      </w:r>
      <w:proofErr w:type="spellStart"/>
      <w:r w:rsidRPr="00040AD1">
        <w:rPr>
          <w:rFonts w:ascii="Times New Roman" w:hAnsi="Times New Roman" w:cs="Times New Roman"/>
        </w:rPr>
        <w:t>tbchtsd</w:t>
      </w:r>
      <w:proofErr w:type="spellEnd"/>
      <w:r w:rsidR="007C1140" w:rsidRPr="00040AD1">
        <w:rPr>
          <w:rFonts w:ascii="Times New Roman" w:hAnsi="Times New Roman" w:cs="Times New Roman"/>
        </w:rPr>
        <w:t>|&gt;|</w:t>
      </w:r>
      <w:proofErr w:type="spellStart"/>
      <w:r w:rsidR="007C1140" w:rsidRPr="00040AD1">
        <w:rPr>
          <w:rFonts w:ascii="Times New Roman" w:hAnsi="Times New Roman" w:cs="Times New Roman"/>
        </w:rPr>
        <w:t>prev_tbchtsd</w:t>
      </w:r>
      <w:proofErr w:type="spellEnd"/>
      <w:r w:rsidR="007C1140" w:rsidRPr="00040AD1">
        <w:rPr>
          <w:rFonts w:ascii="Times New Roman" w:hAnsi="Times New Roman" w:cs="Times New Roman"/>
        </w:rPr>
        <w:t xml:space="preserve">| </w:t>
      </w:r>
    </w:p>
    <w:p w14:paraId="6B7FEBCC" w14:textId="07A88457" w:rsidR="0011757D" w:rsidRDefault="00FE616A" w:rsidP="00DB3940">
      <w:pPr>
        <w:pStyle w:val="ListParagraph"/>
        <w:numPr>
          <w:ilvl w:val="2"/>
          <w:numId w:val="33"/>
        </w:numPr>
        <w:rPr>
          <w:rFonts w:ascii="Times New Roman" w:hAnsi="Times New Roman" w:cs="Times New Roman"/>
        </w:rPr>
      </w:pPr>
      <w:proofErr w:type="spellStart"/>
      <w:r w:rsidRPr="00040AD1">
        <w:rPr>
          <w:rFonts w:ascii="Times New Roman" w:hAnsi="Times New Roman" w:cs="Times New Roman"/>
        </w:rPr>
        <w:t>d_ht</w:t>
      </w:r>
      <w:proofErr w:type="spellEnd"/>
      <w:r w:rsidRPr="00040AD1">
        <w:rPr>
          <w:rFonts w:ascii="Times New Roman" w:hAnsi="Times New Roman" w:cs="Times New Roman"/>
        </w:rPr>
        <w:t>&lt;</w:t>
      </w:r>
      <w:proofErr w:type="spellStart"/>
      <w:r w:rsidRPr="00040AD1">
        <w:rPr>
          <w:rFonts w:ascii="Times New Roman" w:hAnsi="Times New Roman" w:cs="Times New Roman"/>
        </w:rPr>
        <w:t>mindiff_ht</w:t>
      </w:r>
      <w:proofErr w:type="spellEnd"/>
      <w:r w:rsidRPr="00040AD1">
        <w:rPr>
          <w:rFonts w:ascii="Times New Roman" w:hAnsi="Times New Roman" w:cs="Times New Roman"/>
        </w:rPr>
        <w:t xml:space="preserve"> &amp; </w:t>
      </w:r>
      <w:proofErr w:type="spellStart"/>
      <w:r w:rsidR="007C1140" w:rsidRPr="00040AD1">
        <w:rPr>
          <w:rFonts w:ascii="Times New Roman" w:hAnsi="Times New Roman" w:cs="Times New Roman"/>
        </w:rPr>
        <w:t>tot_ht</w:t>
      </w:r>
      <w:proofErr w:type="spellEnd"/>
      <w:r w:rsidR="007C1140" w:rsidRPr="00040AD1">
        <w:rPr>
          <w:rFonts w:ascii="Times New Roman" w:hAnsi="Times New Roman" w:cs="Times New Roman"/>
        </w:rPr>
        <w:t xml:space="preserve">==2 </w:t>
      </w:r>
      <w:proofErr w:type="gramStart"/>
      <w:r w:rsidR="007C1140" w:rsidRPr="00040AD1">
        <w:rPr>
          <w:rFonts w:ascii="Times New Roman" w:hAnsi="Times New Roman" w:cs="Times New Roman"/>
        </w:rPr>
        <w:t>&amp;  |</w:t>
      </w:r>
      <w:proofErr w:type="spellStart"/>
      <w:proofErr w:type="gramEnd"/>
      <w:r w:rsidR="007C1140" w:rsidRPr="00040AD1">
        <w:rPr>
          <w:rFonts w:ascii="Times New Roman" w:hAnsi="Times New Roman" w:cs="Times New Roman"/>
        </w:rPr>
        <w:t>tbchtsd</w:t>
      </w:r>
      <w:proofErr w:type="spellEnd"/>
      <w:r w:rsidR="007C1140" w:rsidRPr="00040AD1">
        <w:rPr>
          <w:rFonts w:ascii="Times New Roman" w:hAnsi="Times New Roman" w:cs="Times New Roman"/>
        </w:rPr>
        <w:t>|&gt;|</w:t>
      </w:r>
      <w:proofErr w:type="spellStart"/>
      <w:r w:rsidR="007C1140" w:rsidRPr="00040AD1">
        <w:rPr>
          <w:rFonts w:ascii="Times New Roman" w:hAnsi="Times New Roman" w:cs="Times New Roman"/>
        </w:rPr>
        <w:t>next_tbchtsd</w:t>
      </w:r>
      <w:proofErr w:type="spellEnd"/>
      <w:r w:rsidR="007C1140" w:rsidRPr="00040AD1">
        <w:rPr>
          <w:rFonts w:ascii="Times New Roman" w:hAnsi="Times New Roman" w:cs="Times New Roman"/>
        </w:rPr>
        <w:t>|</w:t>
      </w:r>
      <w:r w:rsidR="00DB3940">
        <w:rPr>
          <w:rFonts w:ascii="Times New Roman" w:hAnsi="Times New Roman" w:cs="Times New Roman"/>
        </w:rPr>
        <w:t xml:space="preserve"> (</w:t>
      </w:r>
      <w:proofErr w:type="spellStart"/>
      <w:r w:rsidR="00DB3940">
        <w:rPr>
          <w:rFonts w:ascii="Times New Roman" w:hAnsi="Times New Roman" w:cs="Times New Roman"/>
        </w:rPr>
        <w:t>temp_diff</w:t>
      </w:r>
      <w:proofErr w:type="spellEnd"/>
      <w:r w:rsidR="00DB3940">
        <w:rPr>
          <w:rFonts w:ascii="Times New Roman" w:hAnsi="Times New Roman" w:cs="Times New Roman"/>
        </w:rPr>
        <w:t xml:space="preserve"> is missing)</w:t>
      </w:r>
    </w:p>
    <w:p w14:paraId="55C02EBC" w14:textId="66E9AFF5" w:rsidR="0011757D" w:rsidRDefault="00FE616A" w:rsidP="00DB3940">
      <w:pPr>
        <w:pStyle w:val="ListParagraph"/>
        <w:numPr>
          <w:ilvl w:val="2"/>
          <w:numId w:val="33"/>
        </w:numPr>
        <w:rPr>
          <w:rFonts w:ascii="Times New Roman" w:hAnsi="Times New Roman" w:cs="Times New Roman"/>
        </w:rPr>
      </w:pPr>
      <w:proofErr w:type="spellStart"/>
      <w:r w:rsidRPr="0011757D">
        <w:rPr>
          <w:rFonts w:ascii="Times New Roman" w:hAnsi="Times New Roman" w:cs="Times New Roman"/>
        </w:rPr>
        <w:t>d_prev_ht</w:t>
      </w:r>
      <w:proofErr w:type="spellEnd"/>
      <w:r w:rsidRPr="0011757D">
        <w:rPr>
          <w:rFonts w:ascii="Times New Roman" w:hAnsi="Times New Roman" w:cs="Times New Roman"/>
        </w:rPr>
        <w:t>&gt;</w:t>
      </w:r>
      <w:proofErr w:type="spellStart"/>
      <w:r w:rsidRPr="0011757D">
        <w:rPr>
          <w:rFonts w:ascii="Times New Roman" w:hAnsi="Times New Roman" w:cs="Times New Roman"/>
        </w:rPr>
        <w:t>maxdiff_prev_ht</w:t>
      </w:r>
      <w:proofErr w:type="spellEnd"/>
      <w:r w:rsidRPr="0011757D">
        <w:rPr>
          <w:rFonts w:ascii="Times New Roman" w:hAnsi="Times New Roman" w:cs="Times New Roman"/>
        </w:rPr>
        <w:t xml:space="preserve"> &amp; </w:t>
      </w:r>
      <w:proofErr w:type="spellStart"/>
      <w:r w:rsidR="007C1140" w:rsidRPr="0011757D">
        <w:rPr>
          <w:rFonts w:ascii="Times New Roman" w:hAnsi="Times New Roman" w:cs="Times New Roman"/>
        </w:rPr>
        <w:t>tot_ht</w:t>
      </w:r>
      <w:proofErr w:type="spellEnd"/>
      <w:r w:rsidR="007C1140" w:rsidRPr="0011757D">
        <w:rPr>
          <w:rFonts w:ascii="Times New Roman" w:hAnsi="Times New Roman" w:cs="Times New Roman"/>
        </w:rPr>
        <w:t>==2 &amp; |</w:t>
      </w:r>
      <w:proofErr w:type="spellStart"/>
      <w:r w:rsidR="007C1140" w:rsidRPr="0011757D">
        <w:rPr>
          <w:rFonts w:ascii="Times New Roman" w:hAnsi="Times New Roman" w:cs="Times New Roman"/>
        </w:rPr>
        <w:t>tbchtsd</w:t>
      </w:r>
      <w:proofErr w:type="spellEnd"/>
      <w:r w:rsidR="007C1140" w:rsidRPr="0011757D">
        <w:rPr>
          <w:rFonts w:ascii="Times New Roman" w:hAnsi="Times New Roman" w:cs="Times New Roman"/>
        </w:rPr>
        <w:t>|&gt;|</w:t>
      </w:r>
      <w:proofErr w:type="spellStart"/>
      <w:r w:rsidR="007C1140" w:rsidRPr="0011757D">
        <w:rPr>
          <w:rFonts w:ascii="Times New Roman" w:hAnsi="Times New Roman" w:cs="Times New Roman"/>
        </w:rPr>
        <w:t>prev_tbchtsd</w:t>
      </w:r>
      <w:proofErr w:type="spellEnd"/>
      <w:r w:rsidR="007C1140" w:rsidRPr="0011757D">
        <w:rPr>
          <w:rFonts w:ascii="Times New Roman" w:hAnsi="Times New Roman" w:cs="Times New Roman"/>
        </w:rPr>
        <w:t>|</w:t>
      </w:r>
      <w:r w:rsidR="00DB3940">
        <w:rPr>
          <w:rFonts w:ascii="Times New Roman" w:hAnsi="Times New Roman" w:cs="Times New Roman"/>
        </w:rPr>
        <w:t xml:space="preserve"> (</w:t>
      </w:r>
      <w:proofErr w:type="spellStart"/>
      <w:r w:rsidR="00DB3940">
        <w:rPr>
          <w:rFonts w:ascii="Times New Roman" w:hAnsi="Times New Roman" w:cs="Times New Roman"/>
        </w:rPr>
        <w:t>temp_diff</w:t>
      </w:r>
      <w:proofErr w:type="spellEnd"/>
      <w:r w:rsidR="00DB3940">
        <w:rPr>
          <w:rFonts w:ascii="Times New Roman" w:hAnsi="Times New Roman" w:cs="Times New Roman"/>
        </w:rPr>
        <w:t xml:space="preserve"> is missing)</w:t>
      </w:r>
    </w:p>
    <w:p w14:paraId="6ECA6BA0" w14:textId="2E10263E" w:rsidR="00FE616A" w:rsidRPr="0011757D" w:rsidRDefault="00FE616A" w:rsidP="00DB3940">
      <w:pPr>
        <w:pStyle w:val="ListParagraph"/>
        <w:numPr>
          <w:ilvl w:val="2"/>
          <w:numId w:val="33"/>
        </w:numPr>
        <w:rPr>
          <w:rFonts w:ascii="Times New Roman" w:hAnsi="Times New Roman" w:cs="Times New Roman"/>
        </w:rPr>
      </w:pPr>
      <w:proofErr w:type="spellStart"/>
      <w:r w:rsidRPr="0011757D">
        <w:rPr>
          <w:rFonts w:ascii="Times New Roman" w:hAnsi="Times New Roman" w:cs="Times New Roman"/>
        </w:rPr>
        <w:lastRenderedPageBreak/>
        <w:t>d_ht</w:t>
      </w:r>
      <w:proofErr w:type="spellEnd"/>
      <w:r w:rsidRPr="0011757D">
        <w:rPr>
          <w:rFonts w:ascii="Times New Roman" w:hAnsi="Times New Roman" w:cs="Times New Roman"/>
        </w:rPr>
        <w:t>&gt;</w:t>
      </w:r>
      <w:proofErr w:type="spellStart"/>
      <w:r w:rsidRPr="0011757D">
        <w:rPr>
          <w:rFonts w:ascii="Times New Roman" w:hAnsi="Times New Roman" w:cs="Times New Roman"/>
        </w:rPr>
        <w:t>maxdiff_ht</w:t>
      </w:r>
      <w:proofErr w:type="spellEnd"/>
      <w:r w:rsidRPr="0011757D">
        <w:rPr>
          <w:rFonts w:ascii="Times New Roman" w:hAnsi="Times New Roman" w:cs="Times New Roman"/>
        </w:rPr>
        <w:t xml:space="preserve"> &amp; </w:t>
      </w:r>
      <w:proofErr w:type="spellStart"/>
      <w:r w:rsidR="007C1140" w:rsidRPr="0011757D">
        <w:rPr>
          <w:rFonts w:ascii="Times New Roman" w:hAnsi="Times New Roman" w:cs="Times New Roman"/>
        </w:rPr>
        <w:t>tot_ht</w:t>
      </w:r>
      <w:proofErr w:type="spellEnd"/>
      <w:r w:rsidR="007C1140" w:rsidRPr="0011757D">
        <w:rPr>
          <w:rFonts w:ascii="Times New Roman" w:hAnsi="Times New Roman" w:cs="Times New Roman"/>
        </w:rPr>
        <w:t>==2 &amp; |</w:t>
      </w:r>
      <w:proofErr w:type="spellStart"/>
      <w:r w:rsidR="007C1140" w:rsidRPr="0011757D">
        <w:rPr>
          <w:rFonts w:ascii="Times New Roman" w:hAnsi="Times New Roman" w:cs="Times New Roman"/>
        </w:rPr>
        <w:t>tbchtsd</w:t>
      </w:r>
      <w:proofErr w:type="spellEnd"/>
      <w:r w:rsidR="007C1140" w:rsidRPr="0011757D">
        <w:rPr>
          <w:rFonts w:ascii="Times New Roman" w:hAnsi="Times New Roman" w:cs="Times New Roman"/>
        </w:rPr>
        <w:t>|&gt;|</w:t>
      </w:r>
      <w:proofErr w:type="spellStart"/>
      <w:r w:rsidR="007C1140" w:rsidRPr="0011757D">
        <w:rPr>
          <w:rFonts w:ascii="Times New Roman" w:hAnsi="Times New Roman" w:cs="Times New Roman"/>
        </w:rPr>
        <w:t>next_tbchtsd</w:t>
      </w:r>
      <w:proofErr w:type="spellEnd"/>
      <w:r w:rsidR="007C1140" w:rsidRPr="0011757D">
        <w:rPr>
          <w:rFonts w:ascii="Times New Roman" w:hAnsi="Times New Roman" w:cs="Times New Roman"/>
        </w:rPr>
        <w:t>|</w:t>
      </w:r>
      <w:r w:rsidR="00DB3940">
        <w:rPr>
          <w:rFonts w:ascii="Times New Roman" w:hAnsi="Times New Roman" w:cs="Times New Roman"/>
        </w:rPr>
        <w:t xml:space="preserve"> (</w:t>
      </w:r>
      <w:proofErr w:type="spellStart"/>
      <w:r w:rsidR="00DB3940">
        <w:rPr>
          <w:rFonts w:ascii="Times New Roman" w:hAnsi="Times New Roman" w:cs="Times New Roman"/>
        </w:rPr>
        <w:t>temp_diff</w:t>
      </w:r>
      <w:proofErr w:type="spellEnd"/>
      <w:r w:rsidR="00DB3940">
        <w:rPr>
          <w:rFonts w:ascii="Times New Roman" w:hAnsi="Times New Roman" w:cs="Times New Roman"/>
        </w:rPr>
        <w:t xml:space="preserve"> is missing)</w:t>
      </w:r>
    </w:p>
    <w:p w14:paraId="4A17332B" w14:textId="1892F1FC" w:rsidR="000E2F78" w:rsidRPr="00040AD1" w:rsidRDefault="000E2F78" w:rsidP="00DB3940">
      <w:pPr>
        <w:pStyle w:val="ListParagraph"/>
        <w:numPr>
          <w:ilvl w:val="1"/>
          <w:numId w:val="33"/>
        </w:numPr>
        <w:rPr>
          <w:rFonts w:ascii="Times New Roman" w:hAnsi="Times New Roman" w:cs="Times New Roman"/>
        </w:rPr>
      </w:pPr>
      <w:r w:rsidRPr="00040AD1">
        <w:rPr>
          <w:rFonts w:ascii="Times New Roman" w:hAnsi="Times New Roman" w:cs="Times New Roman"/>
        </w:rPr>
        <w:t xml:space="preserve">If there is only one potential </w:t>
      </w:r>
      <w:r w:rsidR="003F14F8">
        <w:rPr>
          <w:rFonts w:ascii="Times New Roman" w:hAnsi="Times New Roman" w:cs="Times New Roman"/>
        </w:rPr>
        <w:t>exclusion identified in step 15r</w:t>
      </w:r>
      <w:r w:rsidRPr="00040AD1">
        <w:rPr>
          <w:rFonts w:ascii="Times New Roman" w:hAnsi="Times New Roman" w:cs="Times New Roman"/>
        </w:rPr>
        <w:t xml:space="preserve"> for a subject and parameter, replace </w:t>
      </w:r>
      <w:proofErr w:type="spellStart"/>
      <w:r w:rsidRPr="00040AD1">
        <w:rPr>
          <w:rFonts w:ascii="Times New Roman" w:hAnsi="Times New Roman" w:cs="Times New Roman"/>
        </w:rPr>
        <w:t>exc_ht</w:t>
      </w:r>
      <w:proofErr w:type="spellEnd"/>
      <w:r w:rsidRPr="00040AD1">
        <w:rPr>
          <w:rFonts w:ascii="Times New Roman" w:hAnsi="Times New Roman" w:cs="Times New Roman"/>
        </w:rPr>
        <w:t>=15 for tha</w:t>
      </w:r>
      <w:r w:rsidR="000227FA">
        <w:rPr>
          <w:rFonts w:ascii="Times New Roman" w:hAnsi="Times New Roman" w:cs="Times New Roman"/>
        </w:rPr>
        <w:t xml:space="preserve">t value if it met criteria </w:t>
      </w:r>
      <w:proofErr w:type="spellStart"/>
      <w:r w:rsidR="000227FA">
        <w:rPr>
          <w:rFonts w:ascii="Times New Roman" w:hAnsi="Times New Roman" w:cs="Times New Roman"/>
        </w:rPr>
        <w:t>i</w:t>
      </w:r>
      <w:proofErr w:type="spellEnd"/>
      <w:r w:rsidR="000227FA">
        <w:rPr>
          <w:rFonts w:ascii="Times New Roman" w:hAnsi="Times New Roman" w:cs="Times New Roman"/>
        </w:rPr>
        <w:t xml:space="preserve">, </w:t>
      </w:r>
      <w:r w:rsidRPr="00040AD1">
        <w:rPr>
          <w:rFonts w:ascii="Times New Roman" w:hAnsi="Times New Roman" w:cs="Times New Roman"/>
        </w:rPr>
        <w:t>ii,</w:t>
      </w:r>
      <w:r w:rsidR="000227FA">
        <w:rPr>
          <w:rFonts w:ascii="Times New Roman" w:hAnsi="Times New Roman" w:cs="Times New Roman"/>
        </w:rPr>
        <w:t xml:space="preserve"> v, or </w:t>
      </w:r>
      <w:proofErr w:type="gramStart"/>
      <w:r w:rsidR="000227FA">
        <w:rPr>
          <w:rFonts w:ascii="Times New Roman" w:hAnsi="Times New Roman" w:cs="Times New Roman"/>
        </w:rPr>
        <w:t xml:space="preserve">vi </w:t>
      </w:r>
      <w:r w:rsidRPr="00040AD1">
        <w:rPr>
          <w:rFonts w:ascii="Times New Roman" w:hAnsi="Times New Roman" w:cs="Times New Roman"/>
        </w:rPr>
        <w:t xml:space="preserve"> and</w:t>
      </w:r>
      <w:proofErr w:type="gramEnd"/>
      <w:r w:rsidRPr="00040AD1">
        <w:rPr>
          <w:rFonts w:ascii="Times New Roman" w:hAnsi="Times New Roman" w:cs="Times New Roman"/>
        </w:rPr>
        <w:t xml:space="preserve"> </w:t>
      </w:r>
      <w:proofErr w:type="spellStart"/>
      <w:r w:rsidRPr="00040AD1">
        <w:rPr>
          <w:rFonts w:ascii="Times New Roman" w:hAnsi="Times New Roman" w:cs="Times New Roman"/>
        </w:rPr>
        <w:t>exc_ht</w:t>
      </w:r>
      <w:proofErr w:type="spellEnd"/>
      <w:r w:rsidRPr="00040AD1">
        <w:rPr>
          <w:rFonts w:ascii="Times New Roman" w:hAnsi="Times New Roman" w:cs="Times New Roman"/>
        </w:rPr>
        <w:t>=16 if it met criteria</w:t>
      </w:r>
      <w:r w:rsidR="000227FA">
        <w:rPr>
          <w:rFonts w:ascii="Times New Roman" w:hAnsi="Times New Roman" w:cs="Times New Roman"/>
        </w:rPr>
        <w:t xml:space="preserve"> iii, iv, vii, or viii</w:t>
      </w:r>
      <w:r w:rsidRPr="00040AD1">
        <w:rPr>
          <w:rFonts w:ascii="Times New Roman" w:hAnsi="Times New Roman" w:cs="Times New Roman"/>
        </w:rPr>
        <w:t xml:space="preserve">. </w:t>
      </w:r>
    </w:p>
    <w:p w14:paraId="7712C485" w14:textId="110E43B5" w:rsidR="000E2F78" w:rsidRPr="00040AD1" w:rsidRDefault="000E2F78" w:rsidP="00DB3940">
      <w:pPr>
        <w:pStyle w:val="ListParagraph"/>
        <w:numPr>
          <w:ilvl w:val="1"/>
          <w:numId w:val="33"/>
        </w:numPr>
        <w:rPr>
          <w:rFonts w:ascii="Times New Roman" w:hAnsi="Times New Roman" w:cs="Times New Roman"/>
        </w:rPr>
      </w:pPr>
      <w:r w:rsidRPr="00040AD1">
        <w:rPr>
          <w:rFonts w:ascii="Times New Roman" w:hAnsi="Times New Roman" w:cs="Times New Roman"/>
        </w:rPr>
        <w:t xml:space="preserve">If there is more than one potential </w:t>
      </w:r>
      <w:r w:rsidR="003F14F8">
        <w:rPr>
          <w:rFonts w:ascii="Times New Roman" w:hAnsi="Times New Roman" w:cs="Times New Roman"/>
        </w:rPr>
        <w:t>exclusion identified in step 15r</w:t>
      </w:r>
      <w:r w:rsidRPr="00040AD1">
        <w:rPr>
          <w:rFonts w:ascii="Times New Roman" w:hAnsi="Times New Roman" w:cs="Times New Roman"/>
        </w:rPr>
        <w:t xml:space="preserve"> for a subject and parameter, determine which value has the largest </w:t>
      </w:r>
      <w:proofErr w:type="spellStart"/>
      <w:r w:rsidRPr="00040AD1">
        <w:rPr>
          <w:rFonts w:ascii="Times New Roman" w:hAnsi="Times New Roman" w:cs="Times New Roman"/>
        </w:rPr>
        <w:t>temp_diff</w:t>
      </w:r>
      <w:proofErr w:type="spellEnd"/>
      <w:r w:rsidRPr="00040AD1">
        <w:rPr>
          <w:rFonts w:ascii="Times New Roman" w:hAnsi="Times New Roman" w:cs="Times New Roman"/>
        </w:rPr>
        <w:t xml:space="preserve"> and replace </w:t>
      </w:r>
      <w:proofErr w:type="spellStart"/>
      <w:r w:rsidRPr="00040AD1">
        <w:rPr>
          <w:rFonts w:ascii="Times New Roman" w:hAnsi="Times New Roman" w:cs="Times New Roman"/>
        </w:rPr>
        <w:t>exc_ht</w:t>
      </w:r>
      <w:proofErr w:type="spellEnd"/>
      <w:r w:rsidRPr="00040AD1">
        <w:rPr>
          <w:rFonts w:ascii="Times New Roman" w:hAnsi="Times New Roman" w:cs="Times New Roman"/>
        </w:rPr>
        <w:t xml:space="preserve">=15 for that value if it met criteria </w:t>
      </w:r>
      <w:proofErr w:type="spellStart"/>
      <w:r w:rsidRPr="00040AD1">
        <w:rPr>
          <w:rFonts w:ascii="Times New Roman" w:hAnsi="Times New Roman" w:cs="Times New Roman"/>
        </w:rPr>
        <w:t>i</w:t>
      </w:r>
      <w:proofErr w:type="spellEnd"/>
      <w:r w:rsidRPr="00040AD1">
        <w:rPr>
          <w:rFonts w:ascii="Times New Roman" w:hAnsi="Times New Roman" w:cs="Times New Roman"/>
        </w:rPr>
        <w:t xml:space="preserve"> or ii, and </w:t>
      </w:r>
      <w:proofErr w:type="spellStart"/>
      <w:r w:rsidRPr="00040AD1">
        <w:rPr>
          <w:rFonts w:ascii="Times New Roman" w:hAnsi="Times New Roman" w:cs="Times New Roman"/>
        </w:rPr>
        <w:t>exc_ht</w:t>
      </w:r>
      <w:proofErr w:type="spellEnd"/>
      <w:r w:rsidRPr="00040AD1">
        <w:rPr>
          <w:rFonts w:ascii="Times New Roman" w:hAnsi="Times New Roman" w:cs="Times New Roman"/>
        </w:rPr>
        <w:t>=16 for that value if it met criteria iii or iv.</w:t>
      </w:r>
    </w:p>
    <w:p w14:paraId="237EB38C" w14:textId="179FC0D5" w:rsidR="000E2F78" w:rsidRDefault="000E2F78" w:rsidP="00DB3940">
      <w:pPr>
        <w:pStyle w:val="ListParagraph"/>
        <w:numPr>
          <w:ilvl w:val="1"/>
          <w:numId w:val="33"/>
        </w:numPr>
        <w:rPr>
          <w:rFonts w:ascii="Times New Roman" w:hAnsi="Times New Roman" w:cs="Times New Roman"/>
        </w:rPr>
      </w:pPr>
      <w:r w:rsidRPr="00040AD1">
        <w:rPr>
          <w:rFonts w:ascii="Times New Roman" w:hAnsi="Times New Roman" w:cs="Times New Roman"/>
        </w:rPr>
        <w:t xml:space="preserve">If there was at least one potential </w:t>
      </w:r>
      <w:r w:rsidR="003F14F8">
        <w:rPr>
          <w:rFonts w:ascii="Times New Roman" w:hAnsi="Times New Roman" w:cs="Times New Roman"/>
        </w:rPr>
        <w:t>exclusion identified in step 15r</w:t>
      </w:r>
      <w:r w:rsidRPr="00040AD1">
        <w:rPr>
          <w:rFonts w:ascii="Times New Roman" w:hAnsi="Times New Roman" w:cs="Times New Roman"/>
        </w:rPr>
        <w:t xml:space="preserve">, repeat steps </w:t>
      </w:r>
      <w:r w:rsidR="003F14F8">
        <w:rPr>
          <w:rFonts w:ascii="Times New Roman" w:hAnsi="Times New Roman" w:cs="Times New Roman"/>
        </w:rPr>
        <w:t>15b-15t</w:t>
      </w:r>
      <w:r w:rsidRPr="00040AD1">
        <w:rPr>
          <w:rFonts w:ascii="Times New Roman" w:hAnsi="Times New Roman" w:cs="Times New Roman"/>
        </w:rPr>
        <w:t>. If there were no subjects with potential e</w:t>
      </w:r>
      <w:r w:rsidR="003F14F8">
        <w:rPr>
          <w:rFonts w:ascii="Times New Roman" w:hAnsi="Times New Roman" w:cs="Times New Roman"/>
        </w:rPr>
        <w:t>xclusions identified in step 15r</w:t>
      </w:r>
      <w:r w:rsidRPr="00040AD1">
        <w:rPr>
          <w:rFonts w:ascii="Times New Roman" w:hAnsi="Times New Roman" w:cs="Times New Roman"/>
        </w:rPr>
        <w:t xml:space="preserve">, move on to step 16. </w:t>
      </w:r>
    </w:p>
    <w:p w14:paraId="6D0075F4" w14:textId="77777777" w:rsidR="0009793E" w:rsidRPr="0009793E" w:rsidRDefault="0009793E" w:rsidP="0009793E">
      <w:pPr>
        <w:rPr>
          <w:rFonts w:ascii="Times New Roman" w:hAnsi="Times New Roman" w:cs="Times New Roman"/>
        </w:rPr>
      </w:pPr>
    </w:p>
    <w:p w14:paraId="1A85A2A3" w14:textId="77777777" w:rsidR="0009793E" w:rsidRPr="00040AD1" w:rsidRDefault="0009793E" w:rsidP="00DB3940">
      <w:pPr>
        <w:pStyle w:val="ListParagraph"/>
        <w:numPr>
          <w:ilvl w:val="0"/>
          <w:numId w:val="33"/>
        </w:numPr>
        <w:rPr>
          <w:rFonts w:ascii="Times New Roman" w:hAnsi="Times New Roman" w:cs="Times New Roman"/>
        </w:rPr>
      </w:pPr>
      <w:r w:rsidRPr="00040AD1">
        <w:rPr>
          <w:rFonts w:ascii="Times New Roman" w:hAnsi="Times New Roman" w:cs="Times New Roman"/>
        </w:rPr>
        <w:t xml:space="preserve">Exclude measurements for subjects/parameters with only </w:t>
      </w:r>
      <w:r w:rsidRPr="00040AD1">
        <w:rPr>
          <w:rFonts w:ascii="Times New Roman" w:hAnsi="Times New Roman" w:cs="Times New Roman"/>
          <w:b/>
        </w:rPr>
        <w:t xml:space="preserve">1 or 2 measurements </w:t>
      </w:r>
      <w:r w:rsidRPr="00040AD1">
        <w:rPr>
          <w:rFonts w:ascii="Times New Roman" w:hAnsi="Times New Roman" w:cs="Times New Roman"/>
        </w:rPr>
        <w:t xml:space="preserve">with </w:t>
      </w:r>
      <w:proofErr w:type="spellStart"/>
      <w:r w:rsidRPr="00040AD1">
        <w:rPr>
          <w:rFonts w:ascii="Times New Roman" w:hAnsi="Times New Roman" w:cs="Times New Roman"/>
        </w:rPr>
        <w:t>exc</w:t>
      </w:r>
      <w:proofErr w:type="spellEnd"/>
      <w:r w:rsidRPr="00040AD1">
        <w:rPr>
          <w:rFonts w:ascii="Times New Roman" w:hAnsi="Times New Roman" w:cs="Times New Roman"/>
        </w:rPr>
        <w:t>_*=0. This step uses a variety of criteria, including the tbc*</w:t>
      </w:r>
      <w:proofErr w:type="spellStart"/>
      <w:r w:rsidRPr="00040AD1">
        <w:rPr>
          <w:rFonts w:ascii="Times New Roman" w:hAnsi="Times New Roman" w:cs="Times New Roman"/>
        </w:rPr>
        <w:t>sd</w:t>
      </w:r>
      <w:proofErr w:type="spellEnd"/>
      <w:r w:rsidRPr="00040AD1">
        <w:rPr>
          <w:rFonts w:ascii="Times New Roman" w:hAnsi="Times New Roman" w:cs="Times New Roman"/>
        </w:rPr>
        <w:t xml:space="preserve"> of the other parameter. </w:t>
      </w:r>
    </w:p>
    <w:p w14:paraId="13BD0A47" w14:textId="77777777" w:rsidR="0009793E" w:rsidRDefault="0009793E" w:rsidP="00DB3940">
      <w:pPr>
        <w:pStyle w:val="ListParagraph"/>
        <w:numPr>
          <w:ilvl w:val="1"/>
          <w:numId w:val="33"/>
        </w:numPr>
        <w:rPr>
          <w:rFonts w:ascii="Times New Roman" w:hAnsi="Times New Roman" w:cs="Times New Roman"/>
        </w:rPr>
      </w:pPr>
      <w:r w:rsidRPr="00040AD1">
        <w:rPr>
          <w:rFonts w:ascii="Times New Roman" w:hAnsi="Times New Roman" w:cs="Times New Roman"/>
        </w:rPr>
        <w:t xml:space="preserve">Identify subjects/parameters with only 2 values with </w:t>
      </w:r>
      <w:proofErr w:type="spellStart"/>
      <w:r w:rsidRPr="00040AD1">
        <w:rPr>
          <w:rFonts w:ascii="Times New Roman" w:hAnsi="Times New Roman" w:cs="Times New Roman"/>
        </w:rPr>
        <w:t>exc</w:t>
      </w:r>
      <w:proofErr w:type="spellEnd"/>
      <w:r w:rsidRPr="00040AD1">
        <w:rPr>
          <w:rFonts w:ascii="Times New Roman" w:hAnsi="Times New Roman" w:cs="Times New Roman"/>
        </w:rPr>
        <w:t>_*==0, and determine the following:</w:t>
      </w:r>
    </w:p>
    <w:p w14:paraId="56400F12" w14:textId="76D6C174" w:rsidR="0009793E" w:rsidRDefault="00B459A7" w:rsidP="00DB3940">
      <w:pPr>
        <w:pStyle w:val="ListParagraph"/>
        <w:numPr>
          <w:ilvl w:val="2"/>
          <w:numId w:val="33"/>
        </w:numPr>
        <w:rPr>
          <w:rFonts w:ascii="Times New Roman" w:hAnsi="Times New Roman" w:cs="Times New Roman"/>
        </w:rPr>
      </w:pPr>
      <w:proofErr w:type="spellStart"/>
      <w:r>
        <w:rPr>
          <w:rFonts w:ascii="Times New Roman" w:hAnsi="Times New Roman" w:cs="Times New Roman"/>
        </w:rPr>
        <w:t>abs</w:t>
      </w:r>
      <w:r w:rsidR="005E4021">
        <w:rPr>
          <w:rFonts w:ascii="Times New Roman" w:hAnsi="Times New Roman" w:cs="Times New Roman"/>
        </w:rPr>
        <w:t>d_tbc</w:t>
      </w:r>
      <w:proofErr w:type="spellEnd"/>
      <w:r w:rsidR="005E4021">
        <w:rPr>
          <w:rFonts w:ascii="Times New Roman" w:hAnsi="Times New Roman" w:cs="Times New Roman"/>
        </w:rPr>
        <w:t>*</w:t>
      </w:r>
      <w:proofErr w:type="spellStart"/>
      <w:r w:rsidR="005E4021">
        <w:rPr>
          <w:rFonts w:ascii="Times New Roman" w:hAnsi="Times New Roman" w:cs="Times New Roman"/>
        </w:rPr>
        <w:t>sd</w:t>
      </w:r>
      <w:proofErr w:type="spellEnd"/>
      <w:r w:rsidR="0009793E" w:rsidRPr="000B3336">
        <w:rPr>
          <w:rFonts w:ascii="Times New Roman" w:hAnsi="Times New Roman" w:cs="Times New Roman"/>
        </w:rPr>
        <w:t>=</w:t>
      </w:r>
      <w:r>
        <w:rPr>
          <w:rFonts w:ascii="Times New Roman" w:hAnsi="Times New Roman" w:cs="Times New Roman"/>
        </w:rPr>
        <w:t>the absolute value of the difference between</w:t>
      </w:r>
      <w:r w:rsidR="0009793E" w:rsidRPr="000B3336">
        <w:rPr>
          <w:rFonts w:ascii="Times New Roman" w:hAnsi="Times New Roman" w:cs="Times New Roman"/>
        </w:rPr>
        <w:t xml:space="preserve"> tbc*</w:t>
      </w:r>
      <w:proofErr w:type="spellStart"/>
      <w:r w:rsidR="0009793E" w:rsidRPr="000B3336">
        <w:rPr>
          <w:rFonts w:ascii="Times New Roman" w:hAnsi="Times New Roman" w:cs="Times New Roman"/>
        </w:rPr>
        <w:t>sd</w:t>
      </w:r>
      <w:proofErr w:type="spellEnd"/>
      <w:r w:rsidR="0009793E" w:rsidRPr="000B3336">
        <w:rPr>
          <w:rFonts w:ascii="Times New Roman" w:hAnsi="Times New Roman" w:cs="Times New Roman"/>
        </w:rPr>
        <w:t xml:space="preserve"> </w:t>
      </w:r>
      <w:r>
        <w:rPr>
          <w:rFonts w:ascii="Times New Roman" w:hAnsi="Times New Roman" w:cs="Times New Roman"/>
        </w:rPr>
        <w:t>for that value and the other value for that subject/parameter</w:t>
      </w:r>
    </w:p>
    <w:p w14:paraId="728F181A" w14:textId="033FC85C" w:rsidR="0009793E" w:rsidRDefault="00B459A7" w:rsidP="00DB3940">
      <w:pPr>
        <w:pStyle w:val="ListParagraph"/>
        <w:numPr>
          <w:ilvl w:val="2"/>
          <w:numId w:val="33"/>
        </w:numPr>
        <w:rPr>
          <w:rFonts w:ascii="Times New Roman" w:hAnsi="Times New Roman" w:cs="Times New Roman"/>
        </w:rPr>
      </w:pPr>
      <w:proofErr w:type="spellStart"/>
      <w:r>
        <w:rPr>
          <w:rFonts w:ascii="Times New Roman" w:hAnsi="Times New Roman" w:cs="Times New Roman"/>
        </w:rPr>
        <w:t>abs</w:t>
      </w:r>
      <w:r w:rsidR="0009793E" w:rsidRPr="000B3336">
        <w:rPr>
          <w:rFonts w:ascii="Times New Roman" w:hAnsi="Times New Roman" w:cs="Times New Roman"/>
        </w:rPr>
        <w:t>d_</w:t>
      </w:r>
      <w:r w:rsidR="005E4021">
        <w:rPr>
          <w:rFonts w:ascii="Times New Roman" w:hAnsi="Times New Roman" w:cs="Times New Roman"/>
        </w:rPr>
        <w:t>agedays</w:t>
      </w:r>
      <w:proofErr w:type="spellEnd"/>
      <w:r w:rsidR="005E4021">
        <w:rPr>
          <w:rFonts w:ascii="Times New Roman" w:hAnsi="Times New Roman" w:cs="Times New Roman"/>
        </w:rPr>
        <w:t>_*</w:t>
      </w:r>
      <w:r w:rsidR="0009793E" w:rsidRPr="000B3336">
        <w:rPr>
          <w:rFonts w:ascii="Times New Roman" w:hAnsi="Times New Roman" w:cs="Times New Roman"/>
        </w:rPr>
        <w:t xml:space="preserve">=the </w:t>
      </w:r>
      <w:r>
        <w:rPr>
          <w:rFonts w:ascii="Times New Roman" w:hAnsi="Times New Roman" w:cs="Times New Roman"/>
        </w:rPr>
        <w:t xml:space="preserve">absolute value of the </w:t>
      </w:r>
      <w:r w:rsidR="0009793E" w:rsidRPr="000B3336">
        <w:rPr>
          <w:rFonts w:ascii="Times New Roman" w:hAnsi="Times New Roman" w:cs="Times New Roman"/>
        </w:rPr>
        <w:t xml:space="preserve">difference in </w:t>
      </w:r>
      <w:proofErr w:type="spellStart"/>
      <w:r w:rsidR="0009793E" w:rsidRPr="000B3336">
        <w:rPr>
          <w:rFonts w:ascii="Times New Roman" w:hAnsi="Times New Roman" w:cs="Times New Roman"/>
        </w:rPr>
        <w:t>agedays</w:t>
      </w:r>
      <w:proofErr w:type="spellEnd"/>
      <w:r w:rsidR="0009793E" w:rsidRPr="000B3336">
        <w:rPr>
          <w:rFonts w:ascii="Times New Roman" w:hAnsi="Times New Roman" w:cs="Times New Roman"/>
        </w:rPr>
        <w:t xml:space="preserve"> </w:t>
      </w:r>
      <w:r>
        <w:rPr>
          <w:rFonts w:ascii="Times New Roman" w:hAnsi="Times New Roman" w:cs="Times New Roman"/>
        </w:rPr>
        <w:t>for that value and the other value for that subject/parameter</w:t>
      </w:r>
    </w:p>
    <w:p w14:paraId="769C933B" w14:textId="77777777" w:rsidR="0009793E" w:rsidRDefault="0009793E" w:rsidP="00DB3940">
      <w:pPr>
        <w:pStyle w:val="ListParagraph"/>
        <w:numPr>
          <w:ilvl w:val="2"/>
          <w:numId w:val="33"/>
        </w:numPr>
        <w:rPr>
          <w:rFonts w:ascii="Times New Roman" w:hAnsi="Times New Roman" w:cs="Times New Roman"/>
        </w:rPr>
      </w:pPr>
      <w:proofErr w:type="spellStart"/>
      <w:r w:rsidRPr="000B3336">
        <w:rPr>
          <w:rFonts w:ascii="Times New Roman" w:hAnsi="Times New Roman" w:cs="Times New Roman"/>
        </w:rPr>
        <w:t>tbcOsd</w:t>
      </w:r>
      <w:proofErr w:type="spellEnd"/>
      <w:r w:rsidRPr="000B3336">
        <w:rPr>
          <w:rFonts w:ascii="Times New Roman" w:hAnsi="Times New Roman" w:cs="Times New Roman"/>
        </w:rPr>
        <w:t>=the tbc*</w:t>
      </w:r>
      <w:proofErr w:type="spellStart"/>
      <w:r w:rsidRPr="000B3336">
        <w:rPr>
          <w:rFonts w:ascii="Times New Roman" w:hAnsi="Times New Roman" w:cs="Times New Roman"/>
        </w:rPr>
        <w:t>sd</w:t>
      </w:r>
      <w:proofErr w:type="spellEnd"/>
      <w:r w:rsidRPr="000B3336">
        <w:rPr>
          <w:rFonts w:ascii="Times New Roman" w:hAnsi="Times New Roman" w:cs="Times New Roman"/>
        </w:rPr>
        <w:t xml:space="preserve"> for the other parameter on the same </w:t>
      </w:r>
      <w:proofErr w:type="spellStart"/>
      <w:r w:rsidRPr="000B3336">
        <w:rPr>
          <w:rFonts w:ascii="Times New Roman" w:hAnsi="Times New Roman" w:cs="Times New Roman"/>
        </w:rPr>
        <w:t>ageday</w:t>
      </w:r>
      <w:proofErr w:type="spellEnd"/>
    </w:p>
    <w:p w14:paraId="6FC92CF3" w14:textId="77777777" w:rsidR="0009793E" w:rsidRDefault="0009793E" w:rsidP="00DB3940">
      <w:pPr>
        <w:pStyle w:val="ListParagraph"/>
        <w:numPr>
          <w:ilvl w:val="2"/>
          <w:numId w:val="33"/>
        </w:numPr>
        <w:rPr>
          <w:rFonts w:ascii="Times New Roman" w:hAnsi="Times New Roman" w:cs="Times New Roman"/>
        </w:rPr>
      </w:pPr>
      <w:proofErr w:type="spellStart"/>
      <w:r w:rsidRPr="000B3336">
        <w:rPr>
          <w:rFonts w:ascii="Times New Roman" w:hAnsi="Times New Roman" w:cs="Times New Roman"/>
        </w:rPr>
        <w:t>median_tbcOsd</w:t>
      </w:r>
      <w:proofErr w:type="spellEnd"/>
      <w:r w:rsidRPr="000B3336">
        <w:rPr>
          <w:rFonts w:ascii="Times New Roman" w:hAnsi="Times New Roman" w:cs="Times New Roman"/>
        </w:rPr>
        <w:t>= the median tbc*</w:t>
      </w:r>
      <w:proofErr w:type="spellStart"/>
      <w:r w:rsidRPr="000B3336">
        <w:rPr>
          <w:rFonts w:ascii="Times New Roman" w:hAnsi="Times New Roman" w:cs="Times New Roman"/>
        </w:rPr>
        <w:t>sd</w:t>
      </w:r>
      <w:proofErr w:type="spellEnd"/>
      <w:r w:rsidRPr="000B3336">
        <w:rPr>
          <w:rFonts w:ascii="Times New Roman" w:hAnsi="Times New Roman" w:cs="Times New Roman"/>
        </w:rPr>
        <w:t xml:space="preserve"> for the other parameter</w:t>
      </w:r>
    </w:p>
    <w:p w14:paraId="13CE637C" w14:textId="77777777" w:rsidR="0009793E" w:rsidRDefault="0009793E" w:rsidP="00DB3940">
      <w:pPr>
        <w:pStyle w:val="ListParagraph"/>
        <w:numPr>
          <w:ilvl w:val="2"/>
          <w:numId w:val="33"/>
        </w:numPr>
        <w:rPr>
          <w:rFonts w:ascii="Times New Roman" w:hAnsi="Times New Roman" w:cs="Times New Roman"/>
        </w:rPr>
      </w:pPr>
      <w:proofErr w:type="spellStart"/>
      <w:r w:rsidRPr="000B3336">
        <w:rPr>
          <w:rFonts w:ascii="Times New Roman" w:hAnsi="Times New Roman" w:cs="Times New Roman"/>
        </w:rPr>
        <w:t>abs_d</w:t>
      </w:r>
      <w:proofErr w:type="spellEnd"/>
      <w:r w:rsidRPr="000B3336">
        <w:rPr>
          <w:rFonts w:ascii="Times New Roman" w:hAnsi="Times New Roman" w:cs="Times New Roman"/>
        </w:rPr>
        <w:t>_*_O is the absolute value of the difference between tbc*</w:t>
      </w:r>
      <w:proofErr w:type="spellStart"/>
      <w:r w:rsidRPr="000B3336">
        <w:rPr>
          <w:rFonts w:ascii="Times New Roman" w:hAnsi="Times New Roman" w:cs="Times New Roman"/>
        </w:rPr>
        <w:t>sd</w:t>
      </w:r>
      <w:proofErr w:type="spellEnd"/>
      <w:r w:rsidRPr="000B3336">
        <w:rPr>
          <w:rFonts w:ascii="Times New Roman" w:hAnsi="Times New Roman" w:cs="Times New Roman"/>
        </w:rPr>
        <w:t xml:space="preserve"> and </w:t>
      </w:r>
      <w:proofErr w:type="spellStart"/>
      <w:r w:rsidRPr="000B3336">
        <w:rPr>
          <w:rFonts w:ascii="Times New Roman" w:hAnsi="Times New Roman" w:cs="Times New Roman"/>
        </w:rPr>
        <w:t>tbcOsd</w:t>
      </w:r>
      <w:proofErr w:type="spellEnd"/>
      <w:r w:rsidRPr="000B3336">
        <w:rPr>
          <w:rFonts w:ascii="Times New Roman" w:hAnsi="Times New Roman" w:cs="Times New Roman"/>
        </w:rPr>
        <w:t xml:space="preserve"> if </w:t>
      </w:r>
      <w:proofErr w:type="spellStart"/>
      <w:r w:rsidRPr="000B3336">
        <w:rPr>
          <w:rFonts w:ascii="Times New Roman" w:hAnsi="Times New Roman" w:cs="Times New Roman"/>
        </w:rPr>
        <w:t>tbcOsd</w:t>
      </w:r>
      <w:proofErr w:type="spellEnd"/>
      <w:r w:rsidRPr="000B3336">
        <w:rPr>
          <w:rFonts w:ascii="Times New Roman" w:hAnsi="Times New Roman" w:cs="Times New Roman"/>
        </w:rPr>
        <w:t xml:space="preserve"> is not missing; it is the absolute value of the difference between tbc*</w:t>
      </w:r>
      <w:proofErr w:type="spellStart"/>
      <w:r w:rsidRPr="000B3336">
        <w:rPr>
          <w:rFonts w:ascii="Times New Roman" w:hAnsi="Times New Roman" w:cs="Times New Roman"/>
        </w:rPr>
        <w:t>sd</w:t>
      </w:r>
      <w:proofErr w:type="spellEnd"/>
      <w:r w:rsidRPr="000B3336">
        <w:rPr>
          <w:rFonts w:ascii="Times New Roman" w:hAnsi="Times New Roman" w:cs="Times New Roman"/>
        </w:rPr>
        <w:t xml:space="preserve"> and </w:t>
      </w:r>
      <w:proofErr w:type="spellStart"/>
      <w:r w:rsidRPr="000B3336">
        <w:rPr>
          <w:rFonts w:ascii="Times New Roman" w:hAnsi="Times New Roman" w:cs="Times New Roman"/>
        </w:rPr>
        <w:t>median_tbcOsd</w:t>
      </w:r>
      <w:proofErr w:type="spellEnd"/>
      <w:r w:rsidRPr="000B3336">
        <w:rPr>
          <w:rFonts w:ascii="Times New Roman" w:hAnsi="Times New Roman" w:cs="Times New Roman"/>
        </w:rPr>
        <w:t xml:space="preserve"> if </w:t>
      </w:r>
      <w:proofErr w:type="spellStart"/>
      <w:r w:rsidRPr="000B3336">
        <w:rPr>
          <w:rFonts w:ascii="Times New Roman" w:hAnsi="Times New Roman" w:cs="Times New Roman"/>
        </w:rPr>
        <w:t>tbcOsd</w:t>
      </w:r>
      <w:proofErr w:type="spellEnd"/>
      <w:r w:rsidRPr="000B3336">
        <w:rPr>
          <w:rFonts w:ascii="Times New Roman" w:hAnsi="Times New Roman" w:cs="Times New Roman"/>
        </w:rPr>
        <w:t xml:space="preserve"> is missing but </w:t>
      </w:r>
      <w:proofErr w:type="spellStart"/>
      <w:r w:rsidRPr="000B3336">
        <w:rPr>
          <w:rFonts w:ascii="Times New Roman" w:hAnsi="Times New Roman" w:cs="Times New Roman"/>
        </w:rPr>
        <w:t>median_tbcOsd</w:t>
      </w:r>
      <w:proofErr w:type="spellEnd"/>
      <w:r w:rsidRPr="000B3336">
        <w:rPr>
          <w:rFonts w:ascii="Times New Roman" w:hAnsi="Times New Roman" w:cs="Times New Roman"/>
        </w:rPr>
        <w:t xml:space="preserve"> is not missing; and is missing if </w:t>
      </w:r>
      <w:proofErr w:type="spellStart"/>
      <w:r w:rsidRPr="000B3336">
        <w:rPr>
          <w:rFonts w:ascii="Times New Roman" w:hAnsi="Times New Roman" w:cs="Times New Roman"/>
        </w:rPr>
        <w:t>tbcOsd</w:t>
      </w:r>
      <w:proofErr w:type="spellEnd"/>
      <w:r w:rsidRPr="000B3336">
        <w:rPr>
          <w:rFonts w:ascii="Times New Roman" w:hAnsi="Times New Roman" w:cs="Times New Roman"/>
        </w:rPr>
        <w:t xml:space="preserve"> and </w:t>
      </w:r>
      <w:proofErr w:type="spellStart"/>
      <w:r w:rsidRPr="000B3336">
        <w:rPr>
          <w:rFonts w:ascii="Times New Roman" w:hAnsi="Times New Roman" w:cs="Times New Roman"/>
        </w:rPr>
        <w:t>median_tbcOsd</w:t>
      </w:r>
      <w:proofErr w:type="spellEnd"/>
      <w:r w:rsidRPr="000B3336">
        <w:rPr>
          <w:rFonts w:ascii="Times New Roman" w:hAnsi="Times New Roman" w:cs="Times New Roman"/>
        </w:rPr>
        <w:t xml:space="preserve"> are both missing</w:t>
      </w:r>
    </w:p>
    <w:p w14:paraId="6FCB539A" w14:textId="36389D45" w:rsidR="0009793E" w:rsidRDefault="0009793E" w:rsidP="00DB3940">
      <w:pPr>
        <w:pStyle w:val="ListParagraph"/>
        <w:numPr>
          <w:ilvl w:val="1"/>
          <w:numId w:val="33"/>
        </w:numPr>
        <w:rPr>
          <w:rFonts w:ascii="Times New Roman" w:hAnsi="Times New Roman" w:cs="Times New Roman"/>
        </w:rPr>
      </w:pPr>
      <w:r w:rsidRPr="00317744">
        <w:rPr>
          <w:rFonts w:ascii="Times New Roman" w:hAnsi="Times New Roman" w:cs="Times New Roman"/>
        </w:rPr>
        <w:t xml:space="preserve">For subjects/parameters with 2 values with </w:t>
      </w:r>
      <w:proofErr w:type="spellStart"/>
      <w:r w:rsidRPr="00317744">
        <w:rPr>
          <w:rFonts w:ascii="Times New Roman" w:hAnsi="Times New Roman" w:cs="Times New Roman"/>
        </w:rPr>
        <w:t>exc</w:t>
      </w:r>
      <w:proofErr w:type="spellEnd"/>
      <w:r w:rsidRPr="00317744">
        <w:rPr>
          <w:rFonts w:ascii="Times New Roman" w:hAnsi="Times New Roman" w:cs="Times New Roman"/>
        </w:rPr>
        <w:t>_*==0:</w:t>
      </w:r>
    </w:p>
    <w:p w14:paraId="665326B1" w14:textId="40200424" w:rsidR="0009793E" w:rsidRPr="000B3336" w:rsidRDefault="005E4021" w:rsidP="00DB3940">
      <w:pPr>
        <w:pStyle w:val="ListParagraph"/>
        <w:numPr>
          <w:ilvl w:val="2"/>
          <w:numId w:val="33"/>
        </w:numPr>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absd_agedays</w:t>
      </w:r>
      <w:proofErr w:type="spellEnd"/>
      <w:r>
        <w:rPr>
          <w:rFonts w:ascii="Times New Roman" w:hAnsi="Times New Roman" w:cs="Times New Roman"/>
        </w:rPr>
        <w:t xml:space="preserve">_*&gt;365.25 and </w:t>
      </w:r>
      <w:proofErr w:type="spellStart"/>
      <w:r>
        <w:rPr>
          <w:rFonts w:ascii="Times New Roman" w:hAnsi="Times New Roman" w:cs="Times New Roman"/>
        </w:rPr>
        <w:t>absd_tbc</w:t>
      </w:r>
      <w:proofErr w:type="spellEnd"/>
      <w:r>
        <w:rPr>
          <w:rFonts w:ascii="Times New Roman" w:hAnsi="Times New Roman" w:cs="Times New Roman"/>
        </w:rPr>
        <w:t>*</w:t>
      </w:r>
      <w:proofErr w:type="spellStart"/>
      <w:r>
        <w:rPr>
          <w:rFonts w:ascii="Times New Roman" w:hAnsi="Times New Roman" w:cs="Times New Roman"/>
        </w:rPr>
        <w:t>sd</w:t>
      </w:r>
      <w:proofErr w:type="spellEnd"/>
      <w:r w:rsidR="0009793E" w:rsidRPr="000B3336">
        <w:rPr>
          <w:rFonts w:ascii="Times New Roman" w:hAnsi="Times New Roman" w:cs="Times New Roman"/>
        </w:rPr>
        <w:t xml:space="preserve">&gt;3; replace </w:t>
      </w:r>
      <w:proofErr w:type="spellStart"/>
      <w:r w:rsidR="0009793E" w:rsidRPr="000B3336">
        <w:rPr>
          <w:rFonts w:ascii="Times New Roman" w:hAnsi="Times New Roman" w:cs="Times New Roman"/>
        </w:rPr>
        <w:t>exc</w:t>
      </w:r>
      <w:proofErr w:type="spellEnd"/>
      <w:r w:rsidR="0009793E" w:rsidRPr="000B3336">
        <w:rPr>
          <w:rFonts w:ascii="Times New Roman" w:hAnsi="Times New Roman" w:cs="Times New Roman"/>
        </w:rPr>
        <w:t xml:space="preserve">_*=17 for the value of the pair that has the largest </w:t>
      </w:r>
      <w:proofErr w:type="spellStart"/>
      <w:r w:rsidR="0009793E" w:rsidRPr="000B3336">
        <w:rPr>
          <w:rFonts w:ascii="Times New Roman" w:hAnsi="Times New Roman" w:cs="Times New Roman"/>
        </w:rPr>
        <w:t>abs_d</w:t>
      </w:r>
      <w:proofErr w:type="spellEnd"/>
      <w:r w:rsidR="0009793E" w:rsidRPr="000B3336">
        <w:rPr>
          <w:rFonts w:ascii="Times New Roman" w:hAnsi="Times New Roman" w:cs="Times New Roman"/>
        </w:rPr>
        <w:t xml:space="preserve">_*_O. </w:t>
      </w:r>
    </w:p>
    <w:p w14:paraId="1F0035EF" w14:textId="00DCD23A" w:rsidR="0009793E" w:rsidRPr="000B3336" w:rsidRDefault="0009793E" w:rsidP="005E4021">
      <w:pPr>
        <w:pStyle w:val="ListParagraph"/>
        <w:numPr>
          <w:ilvl w:val="3"/>
          <w:numId w:val="33"/>
        </w:numPr>
        <w:rPr>
          <w:rFonts w:ascii="Times New Roman" w:hAnsi="Times New Roman" w:cs="Times New Roman"/>
        </w:rPr>
      </w:pPr>
      <w:r w:rsidRPr="000B3336">
        <w:rPr>
          <w:rFonts w:ascii="Times New Roman" w:hAnsi="Times New Roman" w:cs="Times New Roman"/>
        </w:rPr>
        <w:t xml:space="preserve">If </w:t>
      </w:r>
      <w:proofErr w:type="spellStart"/>
      <w:r w:rsidRPr="000B3336">
        <w:rPr>
          <w:rFonts w:ascii="Times New Roman" w:hAnsi="Times New Roman" w:cs="Times New Roman"/>
        </w:rPr>
        <w:t>abs_d</w:t>
      </w:r>
      <w:proofErr w:type="spellEnd"/>
      <w:r w:rsidRPr="000B3336">
        <w:rPr>
          <w:rFonts w:ascii="Times New Roman" w:hAnsi="Times New Roman" w:cs="Times New Roman"/>
        </w:rPr>
        <w:t>_*</w:t>
      </w:r>
      <w:r w:rsidR="005E4021">
        <w:rPr>
          <w:rFonts w:ascii="Times New Roman" w:hAnsi="Times New Roman" w:cs="Times New Roman"/>
        </w:rPr>
        <w:t>_</w:t>
      </w:r>
      <w:r w:rsidRPr="000B3336">
        <w:rPr>
          <w:rFonts w:ascii="Times New Roman" w:hAnsi="Times New Roman" w:cs="Times New Roman"/>
        </w:rPr>
        <w:t xml:space="preserve">O is missing, replace </w:t>
      </w:r>
      <w:proofErr w:type="spellStart"/>
      <w:r w:rsidRPr="000B3336">
        <w:rPr>
          <w:rFonts w:ascii="Times New Roman" w:hAnsi="Times New Roman" w:cs="Times New Roman"/>
        </w:rPr>
        <w:t>exc</w:t>
      </w:r>
      <w:proofErr w:type="spellEnd"/>
      <w:r w:rsidRPr="000B3336">
        <w:rPr>
          <w:rFonts w:ascii="Times New Roman" w:hAnsi="Times New Roman" w:cs="Times New Roman"/>
        </w:rPr>
        <w:t>_*=17 for the value of the pair with the higher |tbc*</w:t>
      </w:r>
      <w:proofErr w:type="spellStart"/>
      <w:r w:rsidRPr="000B3336">
        <w:rPr>
          <w:rFonts w:ascii="Times New Roman" w:hAnsi="Times New Roman" w:cs="Times New Roman"/>
        </w:rPr>
        <w:t>sd</w:t>
      </w:r>
      <w:proofErr w:type="spellEnd"/>
      <w:r w:rsidRPr="000B3336">
        <w:rPr>
          <w:rFonts w:ascii="Times New Roman" w:hAnsi="Times New Roman" w:cs="Times New Roman"/>
        </w:rPr>
        <w:t>|</w:t>
      </w:r>
    </w:p>
    <w:p w14:paraId="6621DF4C" w14:textId="210775A2" w:rsidR="0009793E" w:rsidRPr="000B3336" w:rsidRDefault="005E4021" w:rsidP="00DB3940">
      <w:pPr>
        <w:pStyle w:val="ListParagraph"/>
        <w:numPr>
          <w:ilvl w:val="2"/>
          <w:numId w:val="33"/>
        </w:numPr>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absd_agedays</w:t>
      </w:r>
      <w:proofErr w:type="spellEnd"/>
      <w:r>
        <w:rPr>
          <w:rFonts w:ascii="Times New Roman" w:hAnsi="Times New Roman" w:cs="Times New Roman"/>
        </w:rPr>
        <w:t>_*</w:t>
      </w:r>
      <w:r w:rsidR="00B459A7">
        <w:rPr>
          <w:rFonts w:ascii="Times New Roman" w:hAnsi="Times New Roman" w:cs="Times New Roman"/>
        </w:rPr>
        <w:t xml:space="preserve">&lt;365.25 and </w:t>
      </w:r>
      <w:proofErr w:type="spellStart"/>
      <w:r w:rsidR="00B459A7">
        <w:rPr>
          <w:rFonts w:ascii="Times New Roman" w:hAnsi="Times New Roman" w:cs="Times New Roman"/>
        </w:rPr>
        <w:t>abs</w:t>
      </w:r>
      <w:r>
        <w:rPr>
          <w:rFonts w:ascii="Times New Roman" w:hAnsi="Times New Roman" w:cs="Times New Roman"/>
        </w:rPr>
        <w:t>d_tbc</w:t>
      </w:r>
      <w:proofErr w:type="spellEnd"/>
      <w:r>
        <w:rPr>
          <w:rFonts w:ascii="Times New Roman" w:hAnsi="Times New Roman" w:cs="Times New Roman"/>
        </w:rPr>
        <w:t>*</w:t>
      </w:r>
      <w:proofErr w:type="spellStart"/>
      <w:r>
        <w:rPr>
          <w:rFonts w:ascii="Times New Roman" w:hAnsi="Times New Roman" w:cs="Times New Roman"/>
        </w:rPr>
        <w:t>sd</w:t>
      </w:r>
      <w:proofErr w:type="spellEnd"/>
      <w:r>
        <w:rPr>
          <w:rFonts w:ascii="Times New Roman" w:hAnsi="Times New Roman" w:cs="Times New Roman"/>
        </w:rPr>
        <w:t xml:space="preserve">&gt;2; </w:t>
      </w:r>
      <w:r w:rsidRPr="00463E56">
        <w:rPr>
          <w:rFonts w:ascii="Times New Roman" w:hAnsi="Times New Roman" w:cs="Times New Roman"/>
        </w:rPr>
        <w:t xml:space="preserve">replace </w:t>
      </w:r>
      <w:proofErr w:type="spellStart"/>
      <w:r w:rsidRPr="00463E56">
        <w:rPr>
          <w:rFonts w:ascii="Times New Roman" w:hAnsi="Times New Roman" w:cs="Times New Roman"/>
        </w:rPr>
        <w:t>exc</w:t>
      </w:r>
      <w:proofErr w:type="spellEnd"/>
      <w:r w:rsidRPr="00463E56">
        <w:rPr>
          <w:rFonts w:ascii="Times New Roman" w:hAnsi="Times New Roman" w:cs="Times New Roman"/>
        </w:rPr>
        <w:t>_*=18</w:t>
      </w:r>
      <w:r w:rsidR="0009793E" w:rsidRPr="000B3336">
        <w:rPr>
          <w:rFonts w:ascii="Times New Roman" w:hAnsi="Times New Roman" w:cs="Times New Roman"/>
        </w:rPr>
        <w:t xml:space="preserve"> for the value of the pair that has the largest </w:t>
      </w:r>
      <w:proofErr w:type="spellStart"/>
      <w:r w:rsidR="0009793E" w:rsidRPr="000B3336">
        <w:rPr>
          <w:rFonts w:ascii="Times New Roman" w:hAnsi="Times New Roman" w:cs="Times New Roman"/>
        </w:rPr>
        <w:t>abs_d</w:t>
      </w:r>
      <w:proofErr w:type="spellEnd"/>
      <w:r w:rsidR="0009793E" w:rsidRPr="000B3336">
        <w:rPr>
          <w:rFonts w:ascii="Times New Roman" w:hAnsi="Times New Roman" w:cs="Times New Roman"/>
        </w:rPr>
        <w:t>_*_O.</w:t>
      </w:r>
    </w:p>
    <w:p w14:paraId="3C805FC5" w14:textId="3279B07F" w:rsidR="0009793E" w:rsidRPr="000B3336" w:rsidRDefault="0009793E" w:rsidP="005E4021">
      <w:pPr>
        <w:pStyle w:val="ListParagraph"/>
        <w:numPr>
          <w:ilvl w:val="3"/>
          <w:numId w:val="33"/>
        </w:numPr>
        <w:rPr>
          <w:rFonts w:ascii="Times New Roman" w:hAnsi="Times New Roman" w:cs="Times New Roman"/>
        </w:rPr>
      </w:pPr>
      <w:r w:rsidRPr="000B3336">
        <w:rPr>
          <w:rFonts w:ascii="Times New Roman" w:hAnsi="Times New Roman" w:cs="Times New Roman"/>
        </w:rPr>
        <w:t xml:space="preserve">If </w:t>
      </w:r>
      <w:proofErr w:type="spellStart"/>
      <w:r w:rsidRPr="000B3336">
        <w:rPr>
          <w:rFonts w:ascii="Times New Roman" w:hAnsi="Times New Roman" w:cs="Times New Roman"/>
        </w:rPr>
        <w:t>abs_d</w:t>
      </w:r>
      <w:proofErr w:type="spellEnd"/>
      <w:r w:rsidRPr="000B3336">
        <w:rPr>
          <w:rFonts w:ascii="Times New Roman" w:hAnsi="Times New Roman" w:cs="Times New Roman"/>
        </w:rPr>
        <w:t>_*</w:t>
      </w:r>
      <w:r w:rsidR="005E4021">
        <w:rPr>
          <w:rFonts w:ascii="Times New Roman" w:hAnsi="Times New Roman" w:cs="Times New Roman"/>
        </w:rPr>
        <w:t>_</w:t>
      </w:r>
      <w:r w:rsidRPr="000B3336">
        <w:rPr>
          <w:rFonts w:ascii="Times New Roman" w:hAnsi="Times New Roman" w:cs="Times New Roman"/>
        </w:rPr>
        <w:t xml:space="preserve">O is missing, replace </w:t>
      </w:r>
      <w:proofErr w:type="spellStart"/>
      <w:r w:rsidRPr="000B3336">
        <w:rPr>
          <w:rFonts w:ascii="Times New Roman" w:hAnsi="Times New Roman" w:cs="Times New Roman"/>
        </w:rPr>
        <w:t>exc</w:t>
      </w:r>
      <w:proofErr w:type="spellEnd"/>
      <w:r w:rsidRPr="000B3336">
        <w:rPr>
          <w:rFonts w:ascii="Times New Roman" w:hAnsi="Times New Roman" w:cs="Times New Roman"/>
        </w:rPr>
        <w:t>_*=18 for the value of the pair with the higher |tbc*</w:t>
      </w:r>
      <w:proofErr w:type="spellStart"/>
      <w:r w:rsidRPr="000B3336">
        <w:rPr>
          <w:rFonts w:ascii="Times New Roman" w:hAnsi="Times New Roman" w:cs="Times New Roman"/>
        </w:rPr>
        <w:t>sd</w:t>
      </w:r>
      <w:proofErr w:type="spellEnd"/>
      <w:r w:rsidRPr="000B3336">
        <w:rPr>
          <w:rFonts w:ascii="Times New Roman" w:hAnsi="Times New Roman" w:cs="Times New Roman"/>
        </w:rPr>
        <w:t>|</w:t>
      </w:r>
    </w:p>
    <w:p w14:paraId="23E6D765" w14:textId="4E443663" w:rsidR="0009793E" w:rsidRPr="000B3336" w:rsidRDefault="0009793E" w:rsidP="00DB3940">
      <w:pPr>
        <w:pStyle w:val="ListParagraph"/>
        <w:numPr>
          <w:ilvl w:val="1"/>
          <w:numId w:val="33"/>
        </w:numPr>
        <w:rPr>
          <w:rFonts w:ascii="Times New Roman" w:hAnsi="Times New Roman" w:cs="Times New Roman"/>
        </w:rPr>
      </w:pPr>
      <w:r w:rsidRPr="000B3336">
        <w:rPr>
          <w:rFonts w:ascii="Times New Roman" w:hAnsi="Times New Roman" w:cs="Times New Roman"/>
        </w:rPr>
        <w:t xml:space="preserve">Identify subjects/parameters with exactly 1 value for which </w:t>
      </w:r>
      <w:proofErr w:type="spellStart"/>
      <w:r w:rsidRPr="000B3336">
        <w:rPr>
          <w:rFonts w:ascii="Times New Roman" w:hAnsi="Times New Roman" w:cs="Times New Roman"/>
        </w:rPr>
        <w:t>exc</w:t>
      </w:r>
      <w:proofErr w:type="spellEnd"/>
      <w:r w:rsidRPr="000B3336">
        <w:rPr>
          <w:rFonts w:ascii="Times New Roman" w:hAnsi="Times New Roman" w:cs="Times New Roman"/>
        </w:rPr>
        <w:t xml:space="preserve">_*=0. This will include subjects/parameters for which a value was excluded in step 16b. Determine </w:t>
      </w:r>
      <w:proofErr w:type="spellStart"/>
      <w:r w:rsidRPr="000B3336">
        <w:rPr>
          <w:rFonts w:ascii="Times New Roman" w:hAnsi="Times New Roman" w:cs="Times New Roman"/>
        </w:rPr>
        <w:t>tbcOsd</w:t>
      </w:r>
      <w:proofErr w:type="spellEnd"/>
      <w:r w:rsidRPr="000B3336">
        <w:rPr>
          <w:rFonts w:ascii="Times New Roman" w:hAnsi="Times New Roman" w:cs="Times New Roman"/>
        </w:rPr>
        <w:t xml:space="preserve"> and </w:t>
      </w:r>
      <w:proofErr w:type="spellStart"/>
      <w:r w:rsidRPr="000B3336">
        <w:rPr>
          <w:rFonts w:ascii="Times New Roman" w:hAnsi="Times New Roman" w:cs="Times New Roman"/>
        </w:rPr>
        <w:t>median_tb</w:t>
      </w:r>
      <w:r w:rsidR="005E4021">
        <w:rPr>
          <w:rFonts w:ascii="Times New Roman" w:hAnsi="Times New Roman" w:cs="Times New Roman"/>
        </w:rPr>
        <w:t>cOsd</w:t>
      </w:r>
      <w:proofErr w:type="spellEnd"/>
      <w:r w:rsidR="005E4021">
        <w:rPr>
          <w:rFonts w:ascii="Times New Roman" w:hAnsi="Times New Roman" w:cs="Times New Roman"/>
        </w:rPr>
        <w:t xml:space="preserve"> as described in step 16aiii and 16aiv</w:t>
      </w:r>
      <w:r w:rsidRPr="000B3336">
        <w:rPr>
          <w:rFonts w:ascii="Times New Roman" w:hAnsi="Times New Roman" w:cs="Times New Roman"/>
        </w:rPr>
        <w:t xml:space="preserve"> above.</w:t>
      </w:r>
    </w:p>
    <w:p w14:paraId="69E1F476" w14:textId="77777777" w:rsidR="0009793E" w:rsidRPr="000B3336" w:rsidRDefault="0009793E" w:rsidP="00DB3940">
      <w:pPr>
        <w:pStyle w:val="ListParagraph"/>
        <w:numPr>
          <w:ilvl w:val="1"/>
          <w:numId w:val="33"/>
        </w:numPr>
        <w:rPr>
          <w:rFonts w:ascii="Times New Roman" w:hAnsi="Times New Roman" w:cs="Times New Roman"/>
        </w:rPr>
      </w:pPr>
      <w:r w:rsidRPr="000B3336">
        <w:rPr>
          <w:rFonts w:ascii="Times New Roman" w:hAnsi="Times New Roman" w:cs="Times New Roman"/>
        </w:rPr>
        <w:lastRenderedPageBreak/>
        <w:t xml:space="preserve">For subjects/parameters with 1 value for which </w:t>
      </w:r>
      <w:proofErr w:type="spellStart"/>
      <w:r w:rsidRPr="000B3336">
        <w:rPr>
          <w:rFonts w:ascii="Times New Roman" w:hAnsi="Times New Roman" w:cs="Times New Roman"/>
        </w:rPr>
        <w:t>exc</w:t>
      </w:r>
      <w:proofErr w:type="spellEnd"/>
      <w:r w:rsidRPr="000B3336">
        <w:rPr>
          <w:rFonts w:ascii="Times New Roman" w:hAnsi="Times New Roman" w:cs="Times New Roman"/>
        </w:rPr>
        <w:t>_*=</w:t>
      </w:r>
      <w:proofErr w:type="gramStart"/>
      <w:r w:rsidRPr="000B3336">
        <w:rPr>
          <w:rFonts w:ascii="Times New Roman" w:hAnsi="Times New Roman" w:cs="Times New Roman"/>
        </w:rPr>
        <w:t>0,  replace</w:t>
      </w:r>
      <w:proofErr w:type="gramEnd"/>
      <w:r w:rsidRPr="000B3336">
        <w:rPr>
          <w:rFonts w:ascii="Times New Roman" w:hAnsi="Times New Roman" w:cs="Times New Roman"/>
        </w:rPr>
        <w:t xml:space="preserve"> </w:t>
      </w:r>
      <w:proofErr w:type="spellStart"/>
      <w:r w:rsidRPr="000B3336">
        <w:rPr>
          <w:rFonts w:ascii="Times New Roman" w:hAnsi="Times New Roman" w:cs="Times New Roman"/>
        </w:rPr>
        <w:t>exc</w:t>
      </w:r>
      <w:proofErr w:type="spellEnd"/>
      <w:r w:rsidRPr="000B3336">
        <w:rPr>
          <w:rFonts w:ascii="Times New Roman" w:hAnsi="Times New Roman" w:cs="Times New Roman"/>
        </w:rPr>
        <w:t>_*=19 if one of the following sets of criteria are met:</w:t>
      </w:r>
    </w:p>
    <w:p w14:paraId="1C6C4A9B" w14:textId="77777777" w:rsidR="0009793E" w:rsidRPr="000B3336" w:rsidRDefault="0009793E" w:rsidP="00DB3940">
      <w:pPr>
        <w:pStyle w:val="ListParagraph"/>
        <w:numPr>
          <w:ilvl w:val="2"/>
          <w:numId w:val="33"/>
        </w:numPr>
        <w:rPr>
          <w:rFonts w:ascii="Times New Roman" w:hAnsi="Times New Roman" w:cs="Times New Roman"/>
        </w:rPr>
      </w:pPr>
      <w:r w:rsidRPr="000B3336">
        <w:rPr>
          <w:rFonts w:ascii="Times New Roman" w:hAnsi="Times New Roman" w:cs="Times New Roman"/>
        </w:rPr>
        <w:t>|tbc*</w:t>
      </w:r>
      <w:proofErr w:type="spellStart"/>
      <w:r w:rsidRPr="000B3336">
        <w:rPr>
          <w:rFonts w:ascii="Times New Roman" w:hAnsi="Times New Roman" w:cs="Times New Roman"/>
        </w:rPr>
        <w:t>sd</w:t>
      </w:r>
      <w:proofErr w:type="spellEnd"/>
      <w:r w:rsidRPr="000B3336">
        <w:rPr>
          <w:rFonts w:ascii="Times New Roman" w:hAnsi="Times New Roman" w:cs="Times New Roman"/>
        </w:rPr>
        <w:t>|&gt;3 &amp; |tbc*</w:t>
      </w:r>
      <w:proofErr w:type="spellStart"/>
      <w:r w:rsidRPr="000B3336">
        <w:rPr>
          <w:rFonts w:ascii="Times New Roman" w:hAnsi="Times New Roman" w:cs="Times New Roman"/>
        </w:rPr>
        <w:t>sd-tbcOsd</w:t>
      </w:r>
      <w:proofErr w:type="spellEnd"/>
      <w:r w:rsidRPr="000B3336">
        <w:rPr>
          <w:rFonts w:ascii="Times New Roman" w:hAnsi="Times New Roman" w:cs="Times New Roman"/>
        </w:rPr>
        <w:t xml:space="preserve">|&gt;5 &amp; </w:t>
      </w:r>
      <w:proofErr w:type="spellStart"/>
      <w:r w:rsidRPr="000B3336">
        <w:rPr>
          <w:rFonts w:ascii="Times New Roman" w:hAnsi="Times New Roman" w:cs="Times New Roman"/>
        </w:rPr>
        <w:t>tbcOsd</w:t>
      </w:r>
      <w:proofErr w:type="spellEnd"/>
      <w:r w:rsidRPr="000B3336">
        <w:rPr>
          <w:rFonts w:ascii="Times New Roman" w:hAnsi="Times New Roman" w:cs="Times New Roman"/>
        </w:rPr>
        <w:t xml:space="preserve"> is not missing</w:t>
      </w:r>
    </w:p>
    <w:p w14:paraId="0176D9D4" w14:textId="77777777" w:rsidR="0009793E" w:rsidRPr="000B3336" w:rsidRDefault="0009793E" w:rsidP="00DB3940">
      <w:pPr>
        <w:pStyle w:val="ListParagraph"/>
        <w:numPr>
          <w:ilvl w:val="2"/>
          <w:numId w:val="33"/>
        </w:numPr>
        <w:rPr>
          <w:rFonts w:ascii="Times New Roman" w:hAnsi="Times New Roman" w:cs="Times New Roman"/>
        </w:rPr>
      </w:pPr>
      <w:r w:rsidRPr="000B3336">
        <w:rPr>
          <w:rFonts w:ascii="Times New Roman" w:hAnsi="Times New Roman" w:cs="Times New Roman"/>
        </w:rPr>
        <w:t>|tbc*</w:t>
      </w:r>
      <w:proofErr w:type="spellStart"/>
      <w:r w:rsidRPr="000B3336">
        <w:rPr>
          <w:rFonts w:ascii="Times New Roman" w:hAnsi="Times New Roman" w:cs="Times New Roman"/>
        </w:rPr>
        <w:t>sd</w:t>
      </w:r>
      <w:proofErr w:type="spellEnd"/>
      <w:r w:rsidRPr="000B3336">
        <w:rPr>
          <w:rFonts w:ascii="Times New Roman" w:hAnsi="Times New Roman" w:cs="Times New Roman"/>
        </w:rPr>
        <w:t>|&gt;3 &amp; |tbc*</w:t>
      </w:r>
      <w:proofErr w:type="spellStart"/>
      <w:r w:rsidRPr="000B3336">
        <w:rPr>
          <w:rFonts w:ascii="Times New Roman" w:hAnsi="Times New Roman" w:cs="Times New Roman"/>
        </w:rPr>
        <w:t>sd-median_tbcOsd</w:t>
      </w:r>
      <w:proofErr w:type="spellEnd"/>
      <w:r w:rsidRPr="000B3336">
        <w:rPr>
          <w:rFonts w:ascii="Times New Roman" w:hAnsi="Times New Roman" w:cs="Times New Roman"/>
        </w:rPr>
        <w:t xml:space="preserve">|&gt;5 &amp; </w:t>
      </w:r>
      <w:proofErr w:type="spellStart"/>
      <w:r w:rsidRPr="000B3336">
        <w:rPr>
          <w:rFonts w:ascii="Times New Roman" w:hAnsi="Times New Roman" w:cs="Times New Roman"/>
        </w:rPr>
        <w:t>tbcOsd</w:t>
      </w:r>
      <w:proofErr w:type="spellEnd"/>
      <w:r w:rsidRPr="000B3336">
        <w:rPr>
          <w:rFonts w:ascii="Times New Roman" w:hAnsi="Times New Roman" w:cs="Times New Roman"/>
        </w:rPr>
        <w:t xml:space="preserve"> is missing &amp; </w:t>
      </w:r>
      <w:proofErr w:type="spellStart"/>
      <w:r w:rsidRPr="000B3336">
        <w:rPr>
          <w:rFonts w:ascii="Times New Roman" w:hAnsi="Times New Roman" w:cs="Times New Roman"/>
        </w:rPr>
        <w:t>median_tbcOsd</w:t>
      </w:r>
      <w:proofErr w:type="spellEnd"/>
      <w:r w:rsidRPr="000B3336">
        <w:rPr>
          <w:rFonts w:ascii="Times New Roman" w:hAnsi="Times New Roman" w:cs="Times New Roman"/>
        </w:rPr>
        <w:t xml:space="preserve"> is not missing</w:t>
      </w:r>
    </w:p>
    <w:p w14:paraId="478F525D" w14:textId="77777777" w:rsidR="0009793E" w:rsidRPr="000B3336" w:rsidRDefault="0009793E" w:rsidP="00DB3940">
      <w:pPr>
        <w:pStyle w:val="ListParagraph"/>
        <w:numPr>
          <w:ilvl w:val="2"/>
          <w:numId w:val="33"/>
        </w:numPr>
        <w:rPr>
          <w:rFonts w:ascii="Times New Roman" w:hAnsi="Times New Roman" w:cs="Times New Roman"/>
        </w:rPr>
      </w:pPr>
      <w:r w:rsidRPr="000B3336">
        <w:rPr>
          <w:rFonts w:ascii="Times New Roman" w:hAnsi="Times New Roman" w:cs="Times New Roman"/>
        </w:rPr>
        <w:t>|tbc*</w:t>
      </w:r>
      <w:proofErr w:type="spellStart"/>
      <w:r w:rsidRPr="000B3336">
        <w:rPr>
          <w:rFonts w:ascii="Times New Roman" w:hAnsi="Times New Roman" w:cs="Times New Roman"/>
        </w:rPr>
        <w:t>sd</w:t>
      </w:r>
      <w:proofErr w:type="spellEnd"/>
      <w:r w:rsidRPr="000B3336">
        <w:rPr>
          <w:rFonts w:ascii="Times New Roman" w:hAnsi="Times New Roman" w:cs="Times New Roman"/>
        </w:rPr>
        <w:t xml:space="preserve">|&gt;5 &amp; </w:t>
      </w:r>
      <w:proofErr w:type="spellStart"/>
      <w:r w:rsidRPr="000B3336">
        <w:rPr>
          <w:rFonts w:ascii="Times New Roman" w:hAnsi="Times New Roman" w:cs="Times New Roman"/>
        </w:rPr>
        <w:t>tbcOsd</w:t>
      </w:r>
      <w:proofErr w:type="spellEnd"/>
      <w:r w:rsidRPr="000B3336">
        <w:rPr>
          <w:rFonts w:ascii="Times New Roman" w:hAnsi="Times New Roman" w:cs="Times New Roman"/>
        </w:rPr>
        <w:t xml:space="preserve"> is missing &amp; </w:t>
      </w:r>
      <w:proofErr w:type="spellStart"/>
      <w:r w:rsidRPr="000B3336">
        <w:rPr>
          <w:rFonts w:ascii="Times New Roman" w:hAnsi="Times New Roman" w:cs="Times New Roman"/>
        </w:rPr>
        <w:t>median_tbcOsd</w:t>
      </w:r>
      <w:proofErr w:type="spellEnd"/>
      <w:r w:rsidRPr="000B3336">
        <w:rPr>
          <w:rFonts w:ascii="Times New Roman" w:hAnsi="Times New Roman" w:cs="Times New Roman"/>
        </w:rPr>
        <w:t xml:space="preserve"> is missing</w:t>
      </w:r>
    </w:p>
    <w:p w14:paraId="6057840A" w14:textId="77777777" w:rsidR="0009793E" w:rsidRPr="00040AD1" w:rsidRDefault="0009793E" w:rsidP="0009793E">
      <w:pPr>
        <w:pStyle w:val="ListParagraph"/>
        <w:ind w:left="2880"/>
        <w:rPr>
          <w:rFonts w:ascii="Times New Roman" w:hAnsi="Times New Roman" w:cs="Times New Roman"/>
        </w:rPr>
      </w:pPr>
    </w:p>
    <w:p w14:paraId="1871592A" w14:textId="459859B8" w:rsidR="0009793E" w:rsidRPr="00040AD1" w:rsidRDefault="0009793E" w:rsidP="00DB3940">
      <w:pPr>
        <w:pStyle w:val="ListParagraph"/>
        <w:numPr>
          <w:ilvl w:val="0"/>
          <w:numId w:val="33"/>
        </w:numPr>
        <w:rPr>
          <w:rFonts w:ascii="Times New Roman" w:hAnsi="Times New Roman" w:cs="Times New Roman"/>
        </w:rPr>
      </w:pPr>
      <w:r w:rsidRPr="00040AD1">
        <w:rPr>
          <w:rFonts w:ascii="Times New Roman" w:hAnsi="Times New Roman" w:cs="Times New Roman"/>
        </w:rPr>
        <w:t xml:space="preserve">Exclude measurements based on </w:t>
      </w:r>
      <w:r w:rsidRPr="00040AD1">
        <w:rPr>
          <w:rFonts w:ascii="Times New Roman" w:hAnsi="Times New Roman" w:cs="Times New Roman"/>
          <w:b/>
        </w:rPr>
        <w:t>error load</w:t>
      </w:r>
      <w:r w:rsidRPr="00040AD1">
        <w:rPr>
          <w:rFonts w:ascii="Times New Roman" w:hAnsi="Times New Roman" w:cs="Times New Roman"/>
        </w:rPr>
        <w:t xml:space="preserve"> for the subject</w:t>
      </w:r>
      <w:r w:rsidR="00112C65">
        <w:rPr>
          <w:rFonts w:ascii="Times New Roman" w:hAnsi="Times New Roman" w:cs="Times New Roman"/>
        </w:rPr>
        <w:t>. If too high of a proportion of a subject’s measurements are excluded it is a) difficult to tell which measurements are representative and b) seems likely that there are other additional errors.</w:t>
      </w:r>
    </w:p>
    <w:p w14:paraId="4F765874" w14:textId="77777777" w:rsidR="0009793E" w:rsidRPr="00040AD1" w:rsidRDefault="0009793E" w:rsidP="00DB3940">
      <w:pPr>
        <w:pStyle w:val="ListParagraph"/>
        <w:numPr>
          <w:ilvl w:val="1"/>
          <w:numId w:val="33"/>
        </w:numPr>
        <w:rPr>
          <w:rFonts w:ascii="Times New Roman" w:hAnsi="Times New Roman" w:cs="Times New Roman"/>
        </w:rPr>
      </w:pPr>
      <w:r w:rsidRPr="00040AD1">
        <w:rPr>
          <w:rFonts w:ascii="Times New Roman" w:hAnsi="Times New Roman" w:cs="Times New Roman"/>
        </w:rPr>
        <w:t>For each subject/parameter determine the following:</w:t>
      </w:r>
    </w:p>
    <w:p w14:paraId="0A2C3CD3" w14:textId="77777777" w:rsidR="0009793E" w:rsidRPr="00040AD1" w:rsidRDefault="0009793E" w:rsidP="00DB3940">
      <w:pPr>
        <w:pStyle w:val="ListParagraph"/>
        <w:numPr>
          <w:ilvl w:val="3"/>
          <w:numId w:val="33"/>
        </w:numPr>
        <w:rPr>
          <w:rFonts w:ascii="Times New Roman" w:hAnsi="Times New Roman" w:cs="Times New Roman"/>
        </w:rPr>
      </w:pPr>
      <w:proofErr w:type="spellStart"/>
      <w:r w:rsidRPr="00040AD1">
        <w:rPr>
          <w:rFonts w:ascii="Times New Roman" w:hAnsi="Times New Roman" w:cs="Times New Roman"/>
        </w:rPr>
        <w:t>tot_exc</w:t>
      </w:r>
      <w:proofErr w:type="spellEnd"/>
      <w:r w:rsidRPr="00040AD1">
        <w:rPr>
          <w:rFonts w:ascii="Times New Roman" w:hAnsi="Times New Roman" w:cs="Times New Roman"/>
        </w:rPr>
        <w:t xml:space="preserve">_*=the total number of values for which </w:t>
      </w:r>
      <w:proofErr w:type="spellStart"/>
      <w:r w:rsidRPr="00040AD1">
        <w:rPr>
          <w:rFonts w:ascii="Times New Roman" w:hAnsi="Times New Roman" w:cs="Times New Roman"/>
        </w:rPr>
        <w:t>exc</w:t>
      </w:r>
      <w:proofErr w:type="spellEnd"/>
      <w:r w:rsidRPr="00040AD1">
        <w:rPr>
          <w:rFonts w:ascii="Times New Roman" w:hAnsi="Times New Roman" w:cs="Times New Roman"/>
        </w:rPr>
        <w:t>_* is equal to 4, 5, 6, or 8-19</w:t>
      </w:r>
    </w:p>
    <w:p w14:paraId="5E262698" w14:textId="77777777" w:rsidR="0009793E" w:rsidRPr="00040AD1" w:rsidRDefault="0009793E" w:rsidP="00DB3940">
      <w:pPr>
        <w:pStyle w:val="ListParagraph"/>
        <w:numPr>
          <w:ilvl w:val="3"/>
          <w:numId w:val="33"/>
        </w:numPr>
        <w:rPr>
          <w:rFonts w:ascii="Times New Roman" w:hAnsi="Times New Roman" w:cs="Times New Roman"/>
        </w:rPr>
      </w:pPr>
      <w:proofErr w:type="spellStart"/>
      <w:r w:rsidRPr="00040AD1">
        <w:rPr>
          <w:rFonts w:ascii="Times New Roman" w:hAnsi="Times New Roman" w:cs="Times New Roman"/>
        </w:rPr>
        <w:t>tot_inc</w:t>
      </w:r>
      <w:proofErr w:type="spellEnd"/>
      <w:r w:rsidRPr="00040AD1">
        <w:rPr>
          <w:rFonts w:ascii="Times New Roman" w:hAnsi="Times New Roman" w:cs="Times New Roman"/>
        </w:rPr>
        <w:t xml:space="preserve">_*=the total number of values for which </w:t>
      </w:r>
      <w:proofErr w:type="spellStart"/>
      <w:r w:rsidRPr="00040AD1">
        <w:rPr>
          <w:rFonts w:ascii="Times New Roman" w:hAnsi="Times New Roman" w:cs="Times New Roman"/>
        </w:rPr>
        <w:t>exc</w:t>
      </w:r>
      <w:proofErr w:type="spellEnd"/>
      <w:r w:rsidRPr="00040AD1">
        <w:rPr>
          <w:rFonts w:ascii="Times New Roman" w:hAnsi="Times New Roman" w:cs="Times New Roman"/>
        </w:rPr>
        <w:t>_*=0</w:t>
      </w:r>
    </w:p>
    <w:p w14:paraId="78A37B0B" w14:textId="4058E7F7" w:rsidR="0009793E" w:rsidRPr="00040AD1" w:rsidRDefault="0009793E" w:rsidP="00DB3940">
      <w:pPr>
        <w:pStyle w:val="ListParagraph"/>
        <w:numPr>
          <w:ilvl w:val="2"/>
          <w:numId w:val="33"/>
        </w:numPr>
        <w:rPr>
          <w:rFonts w:ascii="Times New Roman" w:hAnsi="Times New Roman" w:cs="Times New Roman"/>
        </w:rPr>
      </w:pPr>
      <w:r w:rsidRPr="00040AD1">
        <w:rPr>
          <w:rFonts w:ascii="Times New Roman" w:hAnsi="Times New Roman" w:cs="Times New Roman"/>
        </w:rPr>
        <w:t xml:space="preserve">For subjects/parameters where </w:t>
      </w:r>
      <w:proofErr w:type="spellStart"/>
      <w:r w:rsidRPr="00040AD1">
        <w:rPr>
          <w:rFonts w:ascii="Times New Roman" w:hAnsi="Times New Roman" w:cs="Times New Roman"/>
        </w:rPr>
        <w:t>tot_exc</w:t>
      </w:r>
      <w:proofErr w:type="spellEnd"/>
      <w:r w:rsidRPr="00040AD1">
        <w:rPr>
          <w:rFonts w:ascii="Times New Roman" w:hAnsi="Times New Roman" w:cs="Times New Roman"/>
        </w:rPr>
        <w:t>_*</w:t>
      </w:r>
      <w:r w:rsidR="00112C65">
        <w:rPr>
          <w:rFonts w:ascii="Times New Roman" w:hAnsi="Times New Roman" w:cs="Times New Roman"/>
        </w:rPr>
        <w:t xml:space="preserve"> </w:t>
      </w:r>
      <w:r w:rsidRPr="00040AD1">
        <w:rPr>
          <w:rFonts w:ascii="Times New Roman" w:hAnsi="Times New Roman" w:cs="Times New Roman"/>
        </w:rPr>
        <w:t>&gt;</w:t>
      </w:r>
      <w:r w:rsidR="00112C65">
        <w:rPr>
          <w:rFonts w:ascii="Times New Roman" w:hAnsi="Times New Roman" w:cs="Times New Roman"/>
        </w:rPr>
        <w:t xml:space="preserve"> </w:t>
      </w:r>
      <w:r w:rsidRPr="00040AD1">
        <w:rPr>
          <w:rFonts w:ascii="Times New Roman" w:hAnsi="Times New Roman" w:cs="Times New Roman"/>
        </w:rPr>
        <w:t xml:space="preserve">0.5 x </w:t>
      </w:r>
      <w:proofErr w:type="spellStart"/>
      <w:r w:rsidRPr="00040AD1">
        <w:rPr>
          <w:rFonts w:ascii="Times New Roman" w:hAnsi="Times New Roman" w:cs="Times New Roman"/>
        </w:rPr>
        <w:t>tot_inc</w:t>
      </w:r>
      <w:proofErr w:type="spellEnd"/>
      <w:r w:rsidRPr="00040AD1">
        <w:rPr>
          <w:rFonts w:ascii="Times New Roman" w:hAnsi="Times New Roman" w:cs="Times New Roman"/>
        </w:rPr>
        <w:t>_*</w:t>
      </w:r>
      <w:r>
        <w:rPr>
          <w:rFonts w:ascii="Times New Roman" w:hAnsi="Times New Roman" w:cs="Times New Roman"/>
        </w:rPr>
        <w:t xml:space="preserve"> and </w:t>
      </w:r>
      <w:proofErr w:type="spellStart"/>
      <w:r>
        <w:rPr>
          <w:rFonts w:ascii="Times New Roman" w:hAnsi="Times New Roman" w:cs="Times New Roman"/>
        </w:rPr>
        <w:t>tot_exc</w:t>
      </w:r>
      <w:proofErr w:type="spellEnd"/>
      <w:r>
        <w:rPr>
          <w:rFonts w:ascii="Times New Roman" w:hAnsi="Times New Roman" w:cs="Times New Roman"/>
        </w:rPr>
        <w:t>_*&gt;=2</w:t>
      </w:r>
      <w:r w:rsidRPr="00040AD1">
        <w:rPr>
          <w:rFonts w:ascii="Times New Roman" w:hAnsi="Times New Roman" w:cs="Times New Roman"/>
        </w:rPr>
        <w:t>;</w:t>
      </w:r>
      <w:r w:rsidR="00112C65">
        <w:rPr>
          <w:rFonts w:ascii="Times New Roman" w:hAnsi="Times New Roman" w:cs="Times New Roman"/>
        </w:rPr>
        <w:t xml:space="preserve"> replace all values where </w:t>
      </w:r>
      <w:proofErr w:type="spellStart"/>
      <w:r w:rsidR="00112C65">
        <w:rPr>
          <w:rFonts w:ascii="Times New Roman" w:hAnsi="Times New Roman" w:cs="Times New Roman"/>
        </w:rPr>
        <w:t>exc</w:t>
      </w:r>
      <w:proofErr w:type="spellEnd"/>
      <w:r w:rsidR="00112C65">
        <w:rPr>
          <w:rFonts w:ascii="Times New Roman" w:hAnsi="Times New Roman" w:cs="Times New Roman"/>
        </w:rPr>
        <w:t>_*=</w:t>
      </w:r>
      <w:r w:rsidRPr="00040AD1">
        <w:rPr>
          <w:rFonts w:ascii="Times New Roman" w:hAnsi="Times New Roman" w:cs="Times New Roman"/>
        </w:rPr>
        <w:t xml:space="preserve">0 to </w:t>
      </w:r>
      <w:proofErr w:type="spellStart"/>
      <w:r w:rsidRPr="00040AD1">
        <w:rPr>
          <w:rFonts w:ascii="Times New Roman" w:hAnsi="Times New Roman" w:cs="Times New Roman"/>
        </w:rPr>
        <w:t>exc</w:t>
      </w:r>
      <w:proofErr w:type="spellEnd"/>
      <w:r w:rsidRPr="00040AD1">
        <w:rPr>
          <w:rFonts w:ascii="Times New Roman" w:hAnsi="Times New Roman" w:cs="Times New Roman"/>
        </w:rPr>
        <w:t>_*=20</w:t>
      </w:r>
    </w:p>
    <w:p w14:paraId="0EB6D647" w14:textId="2020C577" w:rsidR="00DB3940" w:rsidRPr="00535CF9" w:rsidRDefault="0009793E" w:rsidP="004A7590">
      <w:pPr>
        <w:pStyle w:val="ListParagraph"/>
        <w:numPr>
          <w:ilvl w:val="2"/>
          <w:numId w:val="33"/>
        </w:numPr>
        <w:rPr>
          <w:rFonts w:ascii="Times New Roman" w:hAnsi="Times New Roman" w:cs="Times New Roman"/>
        </w:rPr>
      </w:pPr>
      <w:r w:rsidRPr="00040AD1">
        <w:rPr>
          <w:rFonts w:ascii="Times New Roman" w:hAnsi="Times New Roman" w:cs="Times New Roman"/>
        </w:rPr>
        <w:t xml:space="preserve">For subjects/parameters where </w:t>
      </w:r>
      <w:proofErr w:type="spellStart"/>
      <w:r w:rsidRPr="00040AD1">
        <w:rPr>
          <w:rFonts w:ascii="Times New Roman" w:hAnsi="Times New Roman" w:cs="Times New Roman"/>
        </w:rPr>
        <w:t>tot_exc</w:t>
      </w:r>
      <w:proofErr w:type="spellEnd"/>
      <w:r w:rsidRPr="00040AD1">
        <w:rPr>
          <w:rFonts w:ascii="Times New Roman" w:hAnsi="Times New Roman" w:cs="Times New Roman"/>
        </w:rPr>
        <w:t>_*</w:t>
      </w:r>
      <w:r w:rsidR="00112C65">
        <w:rPr>
          <w:rFonts w:ascii="Times New Roman" w:hAnsi="Times New Roman" w:cs="Times New Roman"/>
        </w:rPr>
        <w:t xml:space="preserve"> </w:t>
      </w:r>
      <w:r w:rsidRPr="00040AD1">
        <w:rPr>
          <w:rFonts w:ascii="Times New Roman" w:hAnsi="Times New Roman" w:cs="Times New Roman"/>
        </w:rPr>
        <w:t>&gt;</w:t>
      </w:r>
      <w:r w:rsidR="00112C65">
        <w:rPr>
          <w:rFonts w:ascii="Times New Roman" w:hAnsi="Times New Roman" w:cs="Times New Roman"/>
        </w:rPr>
        <w:t xml:space="preserve"> </w:t>
      </w:r>
      <w:proofErr w:type="spellStart"/>
      <w:r w:rsidRPr="00040AD1">
        <w:rPr>
          <w:rFonts w:ascii="Times New Roman" w:hAnsi="Times New Roman" w:cs="Times New Roman"/>
        </w:rPr>
        <w:t>tot_inc</w:t>
      </w:r>
      <w:proofErr w:type="spellEnd"/>
      <w:r w:rsidRPr="00040AD1">
        <w:rPr>
          <w:rFonts w:ascii="Times New Roman" w:hAnsi="Times New Roman" w:cs="Times New Roman"/>
        </w:rPr>
        <w:t>_*</w:t>
      </w:r>
      <w:r>
        <w:rPr>
          <w:rFonts w:ascii="Times New Roman" w:hAnsi="Times New Roman" w:cs="Times New Roman"/>
        </w:rPr>
        <w:t xml:space="preserve"> and </w:t>
      </w:r>
      <w:proofErr w:type="spellStart"/>
      <w:r>
        <w:rPr>
          <w:rFonts w:ascii="Times New Roman" w:hAnsi="Times New Roman" w:cs="Times New Roman"/>
        </w:rPr>
        <w:t>tot_exc</w:t>
      </w:r>
      <w:proofErr w:type="spellEnd"/>
      <w:r>
        <w:rPr>
          <w:rFonts w:ascii="Times New Roman" w:hAnsi="Times New Roman" w:cs="Times New Roman"/>
        </w:rPr>
        <w:t>_*&gt;=2</w:t>
      </w:r>
      <w:r w:rsidRPr="00040AD1">
        <w:rPr>
          <w:rFonts w:ascii="Times New Roman" w:hAnsi="Times New Roman" w:cs="Times New Roman"/>
        </w:rPr>
        <w:t xml:space="preserve">, replace all values for </w:t>
      </w:r>
      <w:r w:rsidR="00112C65">
        <w:rPr>
          <w:rFonts w:ascii="Times New Roman" w:hAnsi="Times New Roman" w:cs="Times New Roman"/>
        </w:rPr>
        <w:t xml:space="preserve">the OTHER parameter where </w:t>
      </w:r>
      <w:proofErr w:type="spellStart"/>
      <w:r w:rsidR="00112C65">
        <w:rPr>
          <w:rFonts w:ascii="Times New Roman" w:hAnsi="Times New Roman" w:cs="Times New Roman"/>
        </w:rPr>
        <w:t>exc</w:t>
      </w:r>
      <w:proofErr w:type="spellEnd"/>
      <w:r w:rsidR="00112C65">
        <w:rPr>
          <w:rFonts w:ascii="Times New Roman" w:hAnsi="Times New Roman" w:cs="Times New Roman"/>
        </w:rPr>
        <w:t>_*=</w:t>
      </w:r>
      <w:r w:rsidRPr="00040AD1">
        <w:rPr>
          <w:rFonts w:ascii="Times New Roman" w:hAnsi="Times New Roman" w:cs="Times New Roman"/>
        </w:rPr>
        <w:t xml:space="preserve">0 to </w:t>
      </w:r>
      <w:proofErr w:type="spellStart"/>
      <w:r w:rsidRPr="00040AD1">
        <w:rPr>
          <w:rFonts w:ascii="Times New Roman" w:hAnsi="Times New Roman" w:cs="Times New Roman"/>
        </w:rPr>
        <w:t>exc</w:t>
      </w:r>
      <w:proofErr w:type="spellEnd"/>
      <w:r w:rsidRPr="00040AD1">
        <w:rPr>
          <w:rFonts w:ascii="Times New Roman" w:hAnsi="Times New Roman" w:cs="Times New Roman"/>
        </w:rPr>
        <w:t xml:space="preserve">_*=21 </w:t>
      </w:r>
    </w:p>
    <w:p w14:paraId="174726BB" w14:textId="2CE99193" w:rsidR="00DB3940" w:rsidRPr="00653379" w:rsidRDefault="00DB3940" w:rsidP="004A7590">
      <w:pPr>
        <w:rPr>
          <w:rFonts w:ascii="Times New Roman" w:hAnsi="Times New Roman" w:cs="Times New Roman"/>
          <w:b/>
        </w:rPr>
      </w:pPr>
      <w:r w:rsidRPr="00653379">
        <w:rPr>
          <w:rFonts w:ascii="Times New Roman" w:hAnsi="Times New Roman" w:cs="Times New Roman"/>
          <w:b/>
        </w:rPr>
        <w:t>Table 1</w:t>
      </w:r>
    </w:p>
    <w:p w14:paraId="17828D32" w14:textId="77777777" w:rsidR="00DB3940" w:rsidRDefault="00DB3940" w:rsidP="00DB3940">
      <w:pPr>
        <w:rPr>
          <w:rFonts w:ascii="Times New Roman" w:hAnsi="Times New Roman" w:cs="Times New Roman"/>
        </w:rPr>
      </w:pPr>
    </w:p>
    <w:p w14:paraId="066F7402" w14:textId="77777777" w:rsidR="00DB3940" w:rsidRPr="00DB3940" w:rsidRDefault="00DB3940" w:rsidP="00DB3940">
      <w:pPr>
        <w:rPr>
          <w:rFonts w:ascii="Times New Roman" w:hAnsi="Times New Roman" w:cs="Times New Roman"/>
        </w:rPr>
      </w:pPr>
      <w:r w:rsidRPr="00DB3940">
        <w:rPr>
          <w:rFonts w:ascii="Times New Roman" w:hAnsi="Times New Roman" w:cs="Times New Roman"/>
        </w:rPr>
        <w:t>Before</w:t>
      </w:r>
    </w:p>
    <w:tbl>
      <w:tblPr>
        <w:tblStyle w:val="TableGrid"/>
        <w:tblW w:w="13291" w:type="dxa"/>
        <w:tblLayout w:type="fixed"/>
        <w:tblLook w:val="04A0" w:firstRow="1" w:lastRow="0" w:firstColumn="1" w:lastColumn="0" w:noHBand="0" w:noVBand="1"/>
      </w:tblPr>
      <w:tblGrid>
        <w:gridCol w:w="817"/>
        <w:gridCol w:w="992"/>
        <w:gridCol w:w="870"/>
        <w:gridCol w:w="1540"/>
        <w:gridCol w:w="576"/>
        <w:gridCol w:w="700"/>
        <w:gridCol w:w="1276"/>
        <w:gridCol w:w="1275"/>
        <w:gridCol w:w="993"/>
        <w:gridCol w:w="992"/>
        <w:gridCol w:w="1701"/>
        <w:gridCol w:w="1559"/>
      </w:tblGrid>
      <w:tr w:rsidR="00DB3940" w14:paraId="5E3F4B9F" w14:textId="77777777" w:rsidTr="00DB3940">
        <w:tc>
          <w:tcPr>
            <w:tcW w:w="817" w:type="dxa"/>
          </w:tcPr>
          <w:p w14:paraId="7CC23715" w14:textId="77777777" w:rsidR="00DB3940" w:rsidRDefault="00DB3940" w:rsidP="00DB3940">
            <w:pPr>
              <w:rPr>
                <w:rFonts w:ascii="Times New Roman" w:hAnsi="Times New Roman" w:cs="Times New Roman"/>
              </w:rPr>
            </w:pPr>
            <w:proofErr w:type="spellStart"/>
            <w:r>
              <w:rPr>
                <w:rFonts w:ascii="Times New Roman" w:hAnsi="Times New Roman" w:cs="Times New Roman"/>
              </w:rPr>
              <w:t>subjid</w:t>
            </w:r>
            <w:proofErr w:type="spellEnd"/>
          </w:p>
        </w:tc>
        <w:tc>
          <w:tcPr>
            <w:tcW w:w="992" w:type="dxa"/>
          </w:tcPr>
          <w:p w14:paraId="41C80FF9" w14:textId="77777777" w:rsidR="00DB3940" w:rsidRDefault="00DB3940" w:rsidP="00DB3940">
            <w:pPr>
              <w:rPr>
                <w:rFonts w:ascii="Times New Roman" w:hAnsi="Times New Roman" w:cs="Times New Roman"/>
              </w:rPr>
            </w:pPr>
            <w:proofErr w:type="spellStart"/>
            <w:r>
              <w:rPr>
                <w:rFonts w:ascii="Times New Roman" w:hAnsi="Times New Roman" w:cs="Times New Roman"/>
              </w:rPr>
              <w:t>agedays</w:t>
            </w:r>
            <w:proofErr w:type="spellEnd"/>
          </w:p>
        </w:tc>
        <w:tc>
          <w:tcPr>
            <w:tcW w:w="870" w:type="dxa"/>
          </w:tcPr>
          <w:p w14:paraId="33199A4D" w14:textId="77777777" w:rsidR="00DB3940" w:rsidRDefault="00DB3940" w:rsidP="00DB3940">
            <w:pPr>
              <w:rPr>
                <w:rFonts w:ascii="Times New Roman" w:hAnsi="Times New Roman" w:cs="Times New Roman"/>
              </w:rPr>
            </w:pPr>
            <w:r>
              <w:rPr>
                <w:rFonts w:ascii="Times New Roman" w:hAnsi="Times New Roman" w:cs="Times New Roman"/>
              </w:rPr>
              <w:t>param</w:t>
            </w:r>
          </w:p>
        </w:tc>
        <w:tc>
          <w:tcPr>
            <w:tcW w:w="1540" w:type="dxa"/>
          </w:tcPr>
          <w:p w14:paraId="78414373" w14:textId="77777777" w:rsidR="00DB3940" w:rsidRDefault="00DB3940" w:rsidP="00DB3940">
            <w:pPr>
              <w:rPr>
                <w:rFonts w:ascii="Times New Roman" w:hAnsi="Times New Roman" w:cs="Times New Roman"/>
              </w:rPr>
            </w:pPr>
            <w:r>
              <w:rPr>
                <w:rFonts w:ascii="Times New Roman" w:hAnsi="Times New Roman" w:cs="Times New Roman"/>
              </w:rPr>
              <w:t>measurement</w:t>
            </w:r>
          </w:p>
        </w:tc>
        <w:tc>
          <w:tcPr>
            <w:tcW w:w="576" w:type="dxa"/>
          </w:tcPr>
          <w:p w14:paraId="7AC59DEA" w14:textId="77777777" w:rsidR="00DB3940" w:rsidRDefault="00DB3940" w:rsidP="00DB3940">
            <w:pPr>
              <w:rPr>
                <w:rFonts w:ascii="Times New Roman" w:hAnsi="Times New Roman" w:cs="Times New Roman"/>
              </w:rPr>
            </w:pPr>
            <w:proofErr w:type="spellStart"/>
            <w:r>
              <w:rPr>
                <w:rFonts w:ascii="Times New Roman" w:hAnsi="Times New Roman" w:cs="Times New Roman"/>
              </w:rPr>
              <w:t>wt</w:t>
            </w:r>
            <w:proofErr w:type="spellEnd"/>
          </w:p>
        </w:tc>
        <w:tc>
          <w:tcPr>
            <w:tcW w:w="700" w:type="dxa"/>
          </w:tcPr>
          <w:p w14:paraId="0A48260D" w14:textId="77777777" w:rsidR="00DB3940" w:rsidRDefault="00DB3940" w:rsidP="00DB3940">
            <w:pPr>
              <w:rPr>
                <w:rFonts w:ascii="Times New Roman" w:hAnsi="Times New Roman" w:cs="Times New Roman"/>
              </w:rPr>
            </w:pPr>
            <w:proofErr w:type="spellStart"/>
            <w:r>
              <w:rPr>
                <w:rFonts w:ascii="Times New Roman" w:hAnsi="Times New Roman" w:cs="Times New Roman"/>
              </w:rPr>
              <w:t>ht</w:t>
            </w:r>
            <w:proofErr w:type="spellEnd"/>
          </w:p>
        </w:tc>
        <w:tc>
          <w:tcPr>
            <w:tcW w:w="1276" w:type="dxa"/>
          </w:tcPr>
          <w:p w14:paraId="0CE886EF" w14:textId="77777777" w:rsidR="00DB3940" w:rsidRDefault="00DB3940" w:rsidP="00DB3940">
            <w:pPr>
              <w:rPr>
                <w:rFonts w:ascii="Times New Roman" w:hAnsi="Times New Roman" w:cs="Times New Roman"/>
              </w:rPr>
            </w:pPr>
            <w:proofErr w:type="spellStart"/>
            <w:r>
              <w:rPr>
                <w:rFonts w:ascii="Times New Roman" w:hAnsi="Times New Roman" w:cs="Times New Roman"/>
              </w:rPr>
              <w:t>tbc_wt_sd</w:t>
            </w:r>
            <w:proofErr w:type="spellEnd"/>
          </w:p>
        </w:tc>
        <w:tc>
          <w:tcPr>
            <w:tcW w:w="1275" w:type="dxa"/>
          </w:tcPr>
          <w:p w14:paraId="4F8D39DE" w14:textId="77777777" w:rsidR="00DB3940" w:rsidRDefault="00DB3940" w:rsidP="00DB3940">
            <w:pPr>
              <w:rPr>
                <w:rFonts w:ascii="Times New Roman" w:hAnsi="Times New Roman" w:cs="Times New Roman"/>
              </w:rPr>
            </w:pPr>
            <w:proofErr w:type="spellStart"/>
            <w:r>
              <w:rPr>
                <w:rFonts w:ascii="Times New Roman" w:hAnsi="Times New Roman" w:cs="Times New Roman"/>
              </w:rPr>
              <w:t>tbc_ht_sd</w:t>
            </w:r>
            <w:proofErr w:type="spellEnd"/>
          </w:p>
        </w:tc>
        <w:tc>
          <w:tcPr>
            <w:tcW w:w="993" w:type="dxa"/>
          </w:tcPr>
          <w:p w14:paraId="77F1D894" w14:textId="77777777" w:rsidR="00DB3940" w:rsidRDefault="00DB3940" w:rsidP="00DB3940">
            <w:pPr>
              <w:rPr>
                <w:rFonts w:ascii="Times New Roman" w:hAnsi="Times New Roman" w:cs="Times New Roman"/>
              </w:rPr>
            </w:pPr>
            <w:proofErr w:type="spellStart"/>
            <w:r>
              <w:rPr>
                <w:rFonts w:ascii="Times New Roman" w:hAnsi="Times New Roman" w:cs="Times New Roman"/>
              </w:rPr>
              <w:t>exc_wt</w:t>
            </w:r>
            <w:proofErr w:type="spellEnd"/>
          </w:p>
        </w:tc>
        <w:tc>
          <w:tcPr>
            <w:tcW w:w="992" w:type="dxa"/>
          </w:tcPr>
          <w:p w14:paraId="140EAB4A" w14:textId="77777777" w:rsidR="00DB3940" w:rsidRDefault="00DB3940" w:rsidP="00DB3940">
            <w:pPr>
              <w:rPr>
                <w:rFonts w:ascii="Times New Roman" w:hAnsi="Times New Roman" w:cs="Times New Roman"/>
              </w:rPr>
            </w:pPr>
            <w:proofErr w:type="spellStart"/>
            <w:r>
              <w:rPr>
                <w:rFonts w:ascii="Times New Roman" w:hAnsi="Times New Roman" w:cs="Times New Roman"/>
              </w:rPr>
              <w:t>exc_ht</w:t>
            </w:r>
            <w:proofErr w:type="spellEnd"/>
          </w:p>
        </w:tc>
        <w:tc>
          <w:tcPr>
            <w:tcW w:w="1701" w:type="dxa"/>
          </w:tcPr>
          <w:p w14:paraId="11CE03BD" w14:textId="77777777" w:rsidR="00DB3940" w:rsidRDefault="00DB3940" w:rsidP="00DB3940">
            <w:pPr>
              <w:rPr>
                <w:rFonts w:ascii="Times New Roman" w:hAnsi="Times New Roman" w:cs="Times New Roman"/>
              </w:rPr>
            </w:pPr>
            <w:proofErr w:type="spellStart"/>
            <w:r>
              <w:rPr>
                <w:rFonts w:ascii="Times New Roman" w:hAnsi="Times New Roman" w:cs="Times New Roman"/>
              </w:rPr>
              <w:t>tbc_wt_sd_sw</w:t>
            </w:r>
            <w:proofErr w:type="spellEnd"/>
          </w:p>
        </w:tc>
        <w:tc>
          <w:tcPr>
            <w:tcW w:w="1559" w:type="dxa"/>
          </w:tcPr>
          <w:p w14:paraId="27721293" w14:textId="77777777" w:rsidR="00DB3940" w:rsidRDefault="00DB3940" w:rsidP="00DB3940">
            <w:pPr>
              <w:rPr>
                <w:rFonts w:ascii="Times New Roman" w:hAnsi="Times New Roman" w:cs="Times New Roman"/>
              </w:rPr>
            </w:pPr>
            <w:proofErr w:type="spellStart"/>
            <w:r>
              <w:rPr>
                <w:rFonts w:ascii="Times New Roman" w:hAnsi="Times New Roman" w:cs="Times New Roman"/>
              </w:rPr>
              <w:t>tbc_ht_sd_sw</w:t>
            </w:r>
            <w:proofErr w:type="spellEnd"/>
          </w:p>
        </w:tc>
      </w:tr>
      <w:tr w:rsidR="00DB3940" w14:paraId="6640BD4E" w14:textId="77777777" w:rsidTr="00DB3940">
        <w:tc>
          <w:tcPr>
            <w:tcW w:w="817" w:type="dxa"/>
          </w:tcPr>
          <w:p w14:paraId="3D44F1C5" w14:textId="77777777" w:rsidR="00DB3940" w:rsidRDefault="00DB3940" w:rsidP="00DB3940">
            <w:pPr>
              <w:rPr>
                <w:rFonts w:ascii="Times New Roman" w:hAnsi="Times New Roman" w:cs="Times New Roman"/>
              </w:rPr>
            </w:pPr>
            <w:r>
              <w:rPr>
                <w:rFonts w:ascii="Times New Roman" w:hAnsi="Times New Roman" w:cs="Times New Roman"/>
              </w:rPr>
              <w:t>j5123</w:t>
            </w:r>
          </w:p>
        </w:tc>
        <w:tc>
          <w:tcPr>
            <w:tcW w:w="992" w:type="dxa"/>
          </w:tcPr>
          <w:p w14:paraId="18FBF8B2" w14:textId="77777777" w:rsidR="00DB3940" w:rsidRDefault="00DB3940" w:rsidP="00DB3940">
            <w:pPr>
              <w:rPr>
                <w:rFonts w:ascii="Times New Roman" w:hAnsi="Times New Roman" w:cs="Times New Roman"/>
              </w:rPr>
            </w:pPr>
            <w:r>
              <w:rPr>
                <w:rFonts w:ascii="Times New Roman" w:hAnsi="Times New Roman" w:cs="Times New Roman"/>
              </w:rPr>
              <w:t>2500</w:t>
            </w:r>
          </w:p>
        </w:tc>
        <w:tc>
          <w:tcPr>
            <w:tcW w:w="870" w:type="dxa"/>
          </w:tcPr>
          <w:p w14:paraId="15808E3F" w14:textId="77777777" w:rsidR="00DB3940" w:rsidRDefault="00DB3940" w:rsidP="00DB3940">
            <w:pPr>
              <w:rPr>
                <w:rFonts w:ascii="Times New Roman" w:hAnsi="Times New Roman" w:cs="Times New Roman"/>
              </w:rPr>
            </w:pPr>
            <w:r>
              <w:rPr>
                <w:rFonts w:ascii="Times New Roman" w:hAnsi="Times New Roman" w:cs="Times New Roman"/>
              </w:rPr>
              <w:t>weight</w:t>
            </w:r>
          </w:p>
        </w:tc>
        <w:tc>
          <w:tcPr>
            <w:tcW w:w="1540" w:type="dxa"/>
          </w:tcPr>
          <w:p w14:paraId="7FDDC898" w14:textId="77777777" w:rsidR="00DB3940" w:rsidRDefault="00DB3940" w:rsidP="00DB3940">
            <w:pPr>
              <w:rPr>
                <w:rFonts w:ascii="Times New Roman" w:hAnsi="Times New Roman" w:cs="Times New Roman"/>
              </w:rPr>
            </w:pPr>
            <w:r>
              <w:rPr>
                <w:rFonts w:ascii="Times New Roman" w:hAnsi="Times New Roman" w:cs="Times New Roman"/>
              </w:rPr>
              <w:t>120</w:t>
            </w:r>
          </w:p>
        </w:tc>
        <w:tc>
          <w:tcPr>
            <w:tcW w:w="576" w:type="dxa"/>
          </w:tcPr>
          <w:p w14:paraId="7A657AE2" w14:textId="77777777" w:rsidR="00DB3940" w:rsidRDefault="00DB3940" w:rsidP="00DB3940">
            <w:pPr>
              <w:rPr>
                <w:rFonts w:ascii="Times New Roman" w:hAnsi="Times New Roman" w:cs="Times New Roman"/>
              </w:rPr>
            </w:pPr>
            <w:r>
              <w:rPr>
                <w:rFonts w:ascii="Times New Roman" w:hAnsi="Times New Roman" w:cs="Times New Roman"/>
              </w:rPr>
              <w:t>120</w:t>
            </w:r>
          </w:p>
        </w:tc>
        <w:tc>
          <w:tcPr>
            <w:tcW w:w="700" w:type="dxa"/>
          </w:tcPr>
          <w:p w14:paraId="2228201F" w14:textId="77777777" w:rsidR="00DB3940" w:rsidRDefault="00DB3940" w:rsidP="00DB3940">
            <w:pPr>
              <w:rPr>
                <w:rFonts w:ascii="Times New Roman" w:hAnsi="Times New Roman" w:cs="Times New Roman"/>
              </w:rPr>
            </w:pPr>
            <w:r>
              <w:rPr>
                <w:rFonts w:ascii="Times New Roman" w:hAnsi="Times New Roman" w:cs="Times New Roman"/>
              </w:rPr>
              <w:t>.</w:t>
            </w:r>
          </w:p>
        </w:tc>
        <w:tc>
          <w:tcPr>
            <w:tcW w:w="1276" w:type="dxa"/>
          </w:tcPr>
          <w:p w14:paraId="78650E04" w14:textId="77777777" w:rsidR="00DB3940" w:rsidRDefault="00DB3940" w:rsidP="00DB3940">
            <w:pPr>
              <w:rPr>
                <w:rFonts w:ascii="Times New Roman" w:hAnsi="Times New Roman" w:cs="Times New Roman"/>
              </w:rPr>
            </w:pPr>
            <w:r>
              <w:rPr>
                <w:rFonts w:ascii="Times New Roman" w:hAnsi="Times New Roman" w:cs="Times New Roman"/>
              </w:rPr>
              <w:t>19.85</w:t>
            </w:r>
          </w:p>
        </w:tc>
        <w:tc>
          <w:tcPr>
            <w:tcW w:w="1275" w:type="dxa"/>
          </w:tcPr>
          <w:p w14:paraId="57D7979A" w14:textId="77777777" w:rsidR="00DB3940" w:rsidRDefault="00DB3940" w:rsidP="00DB3940">
            <w:pPr>
              <w:rPr>
                <w:rFonts w:ascii="Times New Roman" w:hAnsi="Times New Roman" w:cs="Times New Roman"/>
              </w:rPr>
            </w:pPr>
            <w:r>
              <w:rPr>
                <w:rFonts w:ascii="Times New Roman" w:hAnsi="Times New Roman" w:cs="Times New Roman"/>
              </w:rPr>
              <w:t>.</w:t>
            </w:r>
          </w:p>
        </w:tc>
        <w:tc>
          <w:tcPr>
            <w:tcW w:w="993" w:type="dxa"/>
          </w:tcPr>
          <w:p w14:paraId="04DFDB5F" w14:textId="77777777" w:rsidR="00DB3940" w:rsidRDefault="00DB3940" w:rsidP="00DB3940">
            <w:pPr>
              <w:rPr>
                <w:rFonts w:ascii="Times New Roman" w:hAnsi="Times New Roman" w:cs="Times New Roman"/>
              </w:rPr>
            </w:pPr>
            <w:r>
              <w:rPr>
                <w:rFonts w:ascii="Times New Roman" w:hAnsi="Times New Roman" w:cs="Times New Roman"/>
              </w:rPr>
              <w:t>0</w:t>
            </w:r>
          </w:p>
        </w:tc>
        <w:tc>
          <w:tcPr>
            <w:tcW w:w="992" w:type="dxa"/>
          </w:tcPr>
          <w:p w14:paraId="1AEF789F" w14:textId="77777777" w:rsidR="00DB3940" w:rsidRDefault="00DB3940" w:rsidP="00DB3940">
            <w:pPr>
              <w:rPr>
                <w:rFonts w:ascii="Times New Roman" w:hAnsi="Times New Roman" w:cs="Times New Roman"/>
              </w:rPr>
            </w:pPr>
            <w:r>
              <w:rPr>
                <w:rFonts w:ascii="Times New Roman" w:hAnsi="Times New Roman" w:cs="Times New Roman"/>
              </w:rPr>
              <w:t>1</w:t>
            </w:r>
          </w:p>
        </w:tc>
        <w:tc>
          <w:tcPr>
            <w:tcW w:w="1701" w:type="dxa"/>
          </w:tcPr>
          <w:p w14:paraId="6FF32C92" w14:textId="77777777" w:rsidR="00DB3940" w:rsidRDefault="00DB3940" w:rsidP="00DB3940">
            <w:pPr>
              <w:rPr>
                <w:rFonts w:ascii="Times New Roman" w:hAnsi="Times New Roman" w:cs="Times New Roman"/>
              </w:rPr>
            </w:pPr>
            <w:r>
              <w:rPr>
                <w:rFonts w:ascii="Times New Roman" w:hAnsi="Times New Roman" w:cs="Times New Roman"/>
              </w:rPr>
              <w:t>0.06</w:t>
            </w:r>
          </w:p>
        </w:tc>
        <w:tc>
          <w:tcPr>
            <w:tcW w:w="1559" w:type="dxa"/>
          </w:tcPr>
          <w:p w14:paraId="5F01E1CF" w14:textId="77777777" w:rsidR="00DB3940" w:rsidRDefault="00DB3940" w:rsidP="00DB3940">
            <w:pPr>
              <w:rPr>
                <w:rFonts w:ascii="Times New Roman" w:hAnsi="Times New Roman" w:cs="Times New Roman"/>
              </w:rPr>
            </w:pPr>
            <w:r>
              <w:rPr>
                <w:rFonts w:ascii="Times New Roman" w:hAnsi="Times New Roman" w:cs="Times New Roman"/>
              </w:rPr>
              <w:t>.</w:t>
            </w:r>
          </w:p>
        </w:tc>
      </w:tr>
      <w:tr w:rsidR="00DB3940" w14:paraId="06B41C5A" w14:textId="77777777" w:rsidTr="00DB3940">
        <w:tc>
          <w:tcPr>
            <w:tcW w:w="817" w:type="dxa"/>
          </w:tcPr>
          <w:p w14:paraId="5CAB43E2" w14:textId="77777777" w:rsidR="00DB3940" w:rsidRDefault="00DB3940" w:rsidP="00DB3940">
            <w:pPr>
              <w:rPr>
                <w:rFonts w:ascii="Times New Roman" w:hAnsi="Times New Roman" w:cs="Times New Roman"/>
              </w:rPr>
            </w:pPr>
            <w:r>
              <w:rPr>
                <w:rFonts w:ascii="Times New Roman" w:hAnsi="Times New Roman" w:cs="Times New Roman"/>
              </w:rPr>
              <w:t>j5123</w:t>
            </w:r>
          </w:p>
        </w:tc>
        <w:tc>
          <w:tcPr>
            <w:tcW w:w="992" w:type="dxa"/>
          </w:tcPr>
          <w:p w14:paraId="31581A2E" w14:textId="77777777" w:rsidR="00DB3940" w:rsidRDefault="00DB3940" w:rsidP="00DB3940">
            <w:pPr>
              <w:rPr>
                <w:rFonts w:ascii="Times New Roman" w:hAnsi="Times New Roman" w:cs="Times New Roman"/>
              </w:rPr>
            </w:pPr>
            <w:r>
              <w:rPr>
                <w:rFonts w:ascii="Times New Roman" w:hAnsi="Times New Roman" w:cs="Times New Roman"/>
              </w:rPr>
              <w:t>2500</w:t>
            </w:r>
          </w:p>
        </w:tc>
        <w:tc>
          <w:tcPr>
            <w:tcW w:w="870" w:type="dxa"/>
          </w:tcPr>
          <w:p w14:paraId="1BF131D4" w14:textId="77777777" w:rsidR="00DB3940" w:rsidRDefault="00DB3940" w:rsidP="00DB3940">
            <w:pPr>
              <w:rPr>
                <w:rFonts w:ascii="Times New Roman" w:hAnsi="Times New Roman" w:cs="Times New Roman"/>
              </w:rPr>
            </w:pPr>
            <w:r>
              <w:rPr>
                <w:rFonts w:ascii="Times New Roman" w:hAnsi="Times New Roman" w:cs="Times New Roman"/>
              </w:rPr>
              <w:t xml:space="preserve">height </w:t>
            </w:r>
          </w:p>
        </w:tc>
        <w:tc>
          <w:tcPr>
            <w:tcW w:w="1540" w:type="dxa"/>
          </w:tcPr>
          <w:p w14:paraId="0F1140B3" w14:textId="77777777" w:rsidR="00DB3940" w:rsidRDefault="00DB3940" w:rsidP="00DB3940">
            <w:pPr>
              <w:rPr>
                <w:rFonts w:ascii="Times New Roman" w:hAnsi="Times New Roman" w:cs="Times New Roman"/>
              </w:rPr>
            </w:pPr>
            <w:r>
              <w:rPr>
                <w:rFonts w:ascii="Times New Roman" w:hAnsi="Times New Roman" w:cs="Times New Roman"/>
              </w:rPr>
              <w:t>23</w:t>
            </w:r>
          </w:p>
        </w:tc>
        <w:tc>
          <w:tcPr>
            <w:tcW w:w="576" w:type="dxa"/>
          </w:tcPr>
          <w:p w14:paraId="23EBCCB9" w14:textId="77777777" w:rsidR="00DB3940" w:rsidRDefault="00DB3940" w:rsidP="00DB3940">
            <w:pPr>
              <w:rPr>
                <w:rFonts w:ascii="Times New Roman" w:hAnsi="Times New Roman" w:cs="Times New Roman"/>
              </w:rPr>
            </w:pPr>
            <w:r>
              <w:rPr>
                <w:rFonts w:ascii="Times New Roman" w:hAnsi="Times New Roman" w:cs="Times New Roman"/>
              </w:rPr>
              <w:t>.</w:t>
            </w:r>
          </w:p>
        </w:tc>
        <w:tc>
          <w:tcPr>
            <w:tcW w:w="700" w:type="dxa"/>
          </w:tcPr>
          <w:p w14:paraId="2819A9CE" w14:textId="77777777" w:rsidR="00DB3940" w:rsidRDefault="00DB3940" w:rsidP="00DB3940">
            <w:pPr>
              <w:rPr>
                <w:rFonts w:ascii="Times New Roman" w:hAnsi="Times New Roman" w:cs="Times New Roman"/>
              </w:rPr>
            </w:pPr>
            <w:r>
              <w:rPr>
                <w:rFonts w:ascii="Times New Roman" w:hAnsi="Times New Roman" w:cs="Times New Roman"/>
              </w:rPr>
              <w:t>23</w:t>
            </w:r>
          </w:p>
        </w:tc>
        <w:tc>
          <w:tcPr>
            <w:tcW w:w="1276" w:type="dxa"/>
          </w:tcPr>
          <w:p w14:paraId="7B93FA15" w14:textId="77777777" w:rsidR="00DB3940" w:rsidRDefault="00DB3940" w:rsidP="00DB3940">
            <w:pPr>
              <w:rPr>
                <w:rFonts w:ascii="Times New Roman" w:hAnsi="Times New Roman" w:cs="Times New Roman"/>
              </w:rPr>
            </w:pPr>
            <w:r>
              <w:rPr>
                <w:rFonts w:ascii="Times New Roman" w:hAnsi="Times New Roman" w:cs="Times New Roman"/>
              </w:rPr>
              <w:t>.</w:t>
            </w:r>
          </w:p>
        </w:tc>
        <w:tc>
          <w:tcPr>
            <w:tcW w:w="1275" w:type="dxa"/>
          </w:tcPr>
          <w:p w14:paraId="76EDE4F2" w14:textId="77777777" w:rsidR="00DB3940" w:rsidRDefault="00DB3940" w:rsidP="00DB3940">
            <w:pPr>
              <w:rPr>
                <w:rFonts w:ascii="Times New Roman" w:hAnsi="Times New Roman" w:cs="Times New Roman"/>
              </w:rPr>
            </w:pPr>
            <w:r>
              <w:rPr>
                <w:rFonts w:ascii="Times New Roman" w:hAnsi="Times New Roman" w:cs="Times New Roman"/>
              </w:rPr>
              <w:t>-18.43</w:t>
            </w:r>
          </w:p>
        </w:tc>
        <w:tc>
          <w:tcPr>
            <w:tcW w:w="993" w:type="dxa"/>
          </w:tcPr>
          <w:p w14:paraId="1F7518B8" w14:textId="77777777" w:rsidR="00DB3940" w:rsidRDefault="00DB3940" w:rsidP="00DB3940">
            <w:pPr>
              <w:rPr>
                <w:rFonts w:ascii="Times New Roman" w:hAnsi="Times New Roman" w:cs="Times New Roman"/>
              </w:rPr>
            </w:pPr>
            <w:r>
              <w:rPr>
                <w:rFonts w:ascii="Times New Roman" w:hAnsi="Times New Roman" w:cs="Times New Roman"/>
              </w:rPr>
              <w:t>1</w:t>
            </w:r>
          </w:p>
        </w:tc>
        <w:tc>
          <w:tcPr>
            <w:tcW w:w="992" w:type="dxa"/>
          </w:tcPr>
          <w:p w14:paraId="6A42079C" w14:textId="77777777" w:rsidR="00DB3940" w:rsidRDefault="00DB3940" w:rsidP="00DB3940">
            <w:pPr>
              <w:rPr>
                <w:rFonts w:ascii="Times New Roman" w:hAnsi="Times New Roman" w:cs="Times New Roman"/>
              </w:rPr>
            </w:pPr>
            <w:r>
              <w:rPr>
                <w:rFonts w:ascii="Times New Roman" w:hAnsi="Times New Roman" w:cs="Times New Roman"/>
              </w:rPr>
              <w:t>0</w:t>
            </w:r>
          </w:p>
        </w:tc>
        <w:tc>
          <w:tcPr>
            <w:tcW w:w="1701" w:type="dxa"/>
          </w:tcPr>
          <w:p w14:paraId="022AD16E" w14:textId="77777777" w:rsidR="00DB3940" w:rsidRDefault="00DB3940" w:rsidP="00DB3940">
            <w:pPr>
              <w:rPr>
                <w:rFonts w:ascii="Times New Roman" w:hAnsi="Times New Roman" w:cs="Times New Roman"/>
              </w:rPr>
            </w:pPr>
            <w:r>
              <w:rPr>
                <w:rFonts w:ascii="Times New Roman" w:hAnsi="Times New Roman" w:cs="Times New Roman"/>
              </w:rPr>
              <w:t>.</w:t>
            </w:r>
          </w:p>
        </w:tc>
        <w:tc>
          <w:tcPr>
            <w:tcW w:w="1559" w:type="dxa"/>
          </w:tcPr>
          <w:p w14:paraId="3FB10FB3" w14:textId="77777777" w:rsidR="00DB3940" w:rsidRDefault="00DB3940" w:rsidP="00DB3940">
            <w:pPr>
              <w:rPr>
                <w:rFonts w:ascii="Times New Roman" w:hAnsi="Times New Roman" w:cs="Times New Roman"/>
              </w:rPr>
            </w:pPr>
            <w:r>
              <w:rPr>
                <w:rFonts w:ascii="Times New Roman" w:hAnsi="Times New Roman" w:cs="Times New Roman"/>
              </w:rPr>
              <w:t>-0.15</w:t>
            </w:r>
          </w:p>
        </w:tc>
      </w:tr>
    </w:tbl>
    <w:p w14:paraId="46B05667" w14:textId="77777777" w:rsidR="00DB3940" w:rsidRDefault="00DB3940" w:rsidP="00DB3940">
      <w:pPr>
        <w:rPr>
          <w:rFonts w:ascii="Times New Roman" w:hAnsi="Times New Roman" w:cs="Times New Roman"/>
        </w:rPr>
      </w:pPr>
    </w:p>
    <w:p w14:paraId="75EF7F9D" w14:textId="77777777" w:rsidR="00DB3940" w:rsidRPr="00DB3940" w:rsidRDefault="00DB3940" w:rsidP="00DB3940">
      <w:pPr>
        <w:rPr>
          <w:rFonts w:ascii="Times New Roman" w:hAnsi="Times New Roman" w:cs="Times New Roman"/>
        </w:rPr>
      </w:pPr>
      <w:r w:rsidRPr="00DB3940">
        <w:rPr>
          <w:rFonts w:ascii="Times New Roman" w:hAnsi="Times New Roman" w:cs="Times New Roman"/>
        </w:rPr>
        <w:t>After</w:t>
      </w:r>
    </w:p>
    <w:tbl>
      <w:tblPr>
        <w:tblStyle w:val="TableGrid"/>
        <w:tblW w:w="13291" w:type="dxa"/>
        <w:tblLayout w:type="fixed"/>
        <w:tblLook w:val="04A0" w:firstRow="1" w:lastRow="0" w:firstColumn="1" w:lastColumn="0" w:noHBand="0" w:noVBand="1"/>
      </w:tblPr>
      <w:tblGrid>
        <w:gridCol w:w="817"/>
        <w:gridCol w:w="992"/>
        <w:gridCol w:w="870"/>
        <w:gridCol w:w="1540"/>
        <w:gridCol w:w="576"/>
        <w:gridCol w:w="700"/>
        <w:gridCol w:w="1276"/>
        <w:gridCol w:w="1275"/>
        <w:gridCol w:w="993"/>
        <w:gridCol w:w="992"/>
        <w:gridCol w:w="1701"/>
        <w:gridCol w:w="1559"/>
      </w:tblGrid>
      <w:tr w:rsidR="00DB3940" w14:paraId="4A76F273" w14:textId="77777777" w:rsidTr="00DB3940">
        <w:tc>
          <w:tcPr>
            <w:tcW w:w="817" w:type="dxa"/>
          </w:tcPr>
          <w:p w14:paraId="7FFF8DD6" w14:textId="77777777" w:rsidR="00DB3940" w:rsidRDefault="00DB3940" w:rsidP="00DB3940">
            <w:pPr>
              <w:rPr>
                <w:rFonts w:ascii="Times New Roman" w:hAnsi="Times New Roman" w:cs="Times New Roman"/>
              </w:rPr>
            </w:pPr>
            <w:proofErr w:type="spellStart"/>
            <w:r>
              <w:rPr>
                <w:rFonts w:ascii="Times New Roman" w:hAnsi="Times New Roman" w:cs="Times New Roman"/>
              </w:rPr>
              <w:t>subjid</w:t>
            </w:r>
            <w:proofErr w:type="spellEnd"/>
          </w:p>
        </w:tc>
        <w:tc>
          <w:tcPr>
            <w:tcW w:w="992" w:type="dxa"/>
          </w:tcPr>
          <w:p w14:paraId="09F148DA" w14:textId="77777777" w:rsidR="00DB3940" w:rsidRDefault="00DB3940" w:rsidP="00DB3940">
            <w:pPr>
              <w:rPr>
                <w:rFonts w:ascii="Times New Roman" w:hAnsi="Times New Roman" w:cs="Times New Roman"/>
              </w:rPr>
            </w:pPr>
            <w:proofErr w:type="spellStart"/>
            <w:r>
              <w:rPr>
                <w:rFonts w:ascii="Times New Roman" w:hAnsi="Times New Roman" w:cs="Times New Roman"/>
              </w:rPr>
              <w:t>agedays</w:t>
            </w:r>
            <w:proofErr w:type="spellEnd"/>
          </w:p>
        </w:tc>
        <w:tc>
          <w:tcPr>
            <w:tcW w:w="870" w:type="dxa"/>
          </w:tcPr>
          <w:p w14:paraId="08847B49" w14:textId="77777777" w:rsidR="00DB3940" w:rsidRDefault="00DB3940" w:rsidP="00DB3940">
            <w:pPr>
              <w:rPr>
                <w:rFonts w:ascii="Times New Roman" w:hAnsi="Times New Roman" w:cs="Times New Roman"/>
              </w:rPr>
            </w:pPr>
            <w:r>
              <w:rPr>
                <w:rFonts w:ascii="Times New Roman" w:hAnsi="Times New Roman" w:cs="Times New Roman"/>
              </w:rPr>
              <w:t>param</w:t>
            </w:r>
          </w:p>
        </w:tc>
        <w:tc>
          <w:tcPr>
            <w:tcW w:w="1540" w:type="dxa"/>
          </w:tcPr>
          <w:p w14:paraId="5D7A59D0" w14:textId="77777777" w:rsidR="00DB3940" w:rsidRDefault="00DB3940" w:rsidP="00DB3940">
            <w:pPr>
              <w:rPr>
                <w:rFonts w:ascii="Times New Roman" w:hAnsi="Times New Roman" w:cs="Times New Roman"/>
              </w:rPr>
            </w:pPr>
            <w:r>
              <w:rPr>
                <w:rFonts w:ascii="Times New Roman" w:hAnsi="Times New Roman" w:cs="Times New Roman"/>
              </w:rPr>
              <w:t>measurement</w:t>
            </w:r>
          </w:p>
        </w:tc>
        <w:tc>
          <w:tcPr>
            <w:tcW w:w="576" w:type="dxa"/>
          </w:tcPr>
          <w:p w14:paraId="39D4668A" w14:textId="77777777" w:rsidR="00DB3940" w:rsidRDefault="00DB3940" w:rsidP="00DB3940">
            <w:pPr>
              <w:rPr>
                <w:rFonts w:ascii="Times New Roman" w:hAnsi="Times New Roman" w:cs="Times New Roman"/>
              </w:rPr>
            </w:pPr>
            <w:proofErr w:type="spellStart"/>
            <w:r>
              <w:rPr>
                <w:rFonts w:ascii="Times New Roman" w:hAnsi="Times New Roman" w:cs="Times New Roman"/>
              </w:rPr>
              <w:t>wt</w:t>
            </w:r>
            <w:proofErr w:type="spellEnd"/>
          </w:p>
        </w:tc>
        <w:tc>
          <w:tcPr>
            <w:tcW w:w="700" w:type="dxa"/>
          </w:tcPr>
          <w:p w14:paraId="246E9E24" w14:textId="77777777" w:rsidR="00DB3940" w:rsidRDefault="00DB3940" w:rsidP="00DB3940">
            <w:pPr>
              <w:rPr>
                <w:rFonts w:ascii="Times New Roman" w:hAnsi="Times New Roman" w:cs="Times New Roman"/>
              </w:rPr>
            </w:pPr>
            <w:proofErr w:type="spellStart"/>
            <w:r>
              <w:rPr>
                <w:rFonts w:ascii="Times New Roman" w:hAnsi="Times New Roman" w:cs="Times New Roman"/>
              </w:rPr>
              <w:t>ht</w:t>
            </w:r>
            <w:proofErr w:type="spellEnd"/>
          </w:p>
        </w:tc>
        <w:tc>
          <w:tcPr>
            <w:tcW w:w="1276" w:type="dxa"/>
          </w:tcPr>
          <w:p w14:paraId="42B59508" w14:textId="77777777" w:rsidR="00DB3940" w:rsidRDefault="00DB3940" w:rsidP="00DB3940">
            <w:pPr>
              <w:rPr>
                <w:rFonts w:ascii="Times New Roman" w:hAnsi="Times New Roman" w:cs="Times New Roman"/>
              </w:rPr>
            </w:pPr>
            <w:proofErr w:type="spellStart"/>
            <w:r>
              <w:rPr>
                <w:rFonts w:ascii="Times New Roman" w:hAnsi="Times New Roman" w:cs="Times New Roman"/>
              </w:rPr>
              <w:t>tbc_wt_sd</w:t>
            </w:r>
            <w:proofErr w:type="spellEnd"/>
          </w:p>
        </w:tc>
        <w:tc>
          <w:tcPr>
            <w:tcW w:w="1275" w:type="dxa"/>
          </w:tcPr>
          <w:p w14:paraId="4B233876" w14:textId="77777777" w:rsidR="00DB3940" w:rsidRDefault="00DB3940" w:rsidP="00DB3940">
            <w:pPr>
              <w:rPr>
                <w:rFonts w:ascii="Times New Roman" w:hAnsi="Times New Roman" w:cs="Times New Roman"/>
              </w:rPr>
            </w:pPr>
            <w:proofErr w:type="spellStart"/>
            <w:r>
              <w:rPr>
                <w:rFonts w:ascii="Times New Roman" w:hAnsi="Times New Roman" w:cs="Times New Roman"/>
              </w:rPr>
              <w:t>tbc_ht_sd</w:t>
            </w:r>
            <w:proofErr w:type="spellEnd"/>
          </w:p>
        </w:tc>
        <w:tc>
          <w:tcPr>
            <w:tcW w:w="993" w:type="dxa"/>
          </w:tcPr>
          <w:p w14:paraId="2139D791" w14:textId="77777777" w:rsidR="00DB3940" w:rsidRDefault="00DB3940" w:rsidP="00DB3940">
            <w:pPr>
              <w:rPr>
                <w:rFonts w:ascii="Times New Roman" w:hAnsi="Times New Roman" w:cs="Times New Roman"/>
              </w:rPr>
            </w:pPr>
            <w:proofErr w:type="spellStart"/>
            <w:r>
              <w:rPr>
                <w:rFonts w:ascii="Times New Roman" w:hAnsi="Times New Roman" w:cs="Times New Roman"/>
              </w:rPr>
              <w:t>exc_wt</w:t>
            </w:r>
            <w:proofErr w:type="spellEnd"/>
          </w:p>
        </w:tc>
        <w:tc>
          <w:tcPr>
            <w:tcW w:w="992" w:type="dxa"/>
          </w:tcPr>
          <w:p w14:paraId="430FA134" w14:textId="77777777" w:rsidR="00DB3940" w:rsidRDefault="00DB3940" w:rsidP="00DB3940">
            <w:pPr>
              <w:rPr>
                <w:rFonts w:ascii="Times New Roman" w:hAnsi="Times New Roman" w:cs="Times New Roman"/>
              </w:rPr>
            </w:pPr>
            <w:proofErr w:type="spellStart"/>
            <w:r>
              <w:rPr>
                <w:rFonts w:ascii="Times New Roman" w:hAnsi="Times New Roman" w:cs="Times New Roman"/>
              </w:rPr>
              <w:t>exc_ht</w:t>
            </w:r>
            <w:proofErr w:type="spellEnd"/>
          </w:p>
        </w:tc>
        <w:tc>
          <w:tcPr>
            <w:tcW w:w="1701" w:type="dxa"/>
          </w:tcPr>
          <w:p w14:paraId="49A82553" w14:textId="77777777" w:rsidR="00DB3940" w:rsidRDefault="00DB3940" w:rsidP="00DB3940">
            <w:pPr>
              <w:rPr>
                <w:rFonts w:ascii="Times New Roman" w:hAnsi="Times New Roman" w:cs="Times New Roman"/>
              </w:rPr>
            </w:pPr>
            <w:proofErr w:type="spellStart"/>
            <w:r>
              <w:rPr>
                <w:rFonts w:ascii="Times New Roman" w:hAnsi="Times New Roman" w:cs="Times New Roman"/>
              </w:rPr>
              <w:t>tbc_wt_sd_sw</w:t>
            </w:r>
            <w:proofErr w:type="spellEnd"/>
          </w:p>
        </w:tc>
        <w:tc>
          <w:tcPr>
            <w:tcW w:w="1559" w:type="dxa"/>
          </w:tcPr>
          <w:p w14:paraId="52ACCE66" w14:textId="77777777" w:rsidR="00DB3940" w:rsidRDefault="00DB3940" w:rsidP="00DB3940">
            <w:pPr>
              <w:rPr>
                <w:rFonts w:ascii="Times New Roman" w:hAnsi="Times New Roman" w:cs="Times New Roman"/>
              </w:rPr>
            </w:pPr>
            <w:proofErr w:type="spellStart"/>
            <w:r>
              <w:rPr>
                <w:rFonts w:ascii="Times New Roman" w:hAnsi="Times New Roman" w:cs="Times New Roman"/>
              </w:rPr>
              <w:t>tbc_ht_sd_sw</w:t>
            </w:r>
            <w:proofErr w:type="spellEnd"/>
          </w:p>
        </w:tc>
      </w:tr>
      <w:tr w:rsidR="00DB3940" w14:paraId="09AAE2F4" w14:textId="77777777" w:rsidTr="00DB3940">
        <w:tc>
          <w:tcPr>
            <w:tcW w:w="817" w:type="dxa"/>
          </w:tcPr>
          <w:p w14:paraId="504005FC" w14:textId="77777777" w:rsidR="00DB3940" w:rsidRDefault="00DB3940" w:rsidP="00DB3940">
            <w:pPr>
              <w:rPr>
                <w:rFonts w:ascii="Times New Roman" w:hAnsi="Times New Roman" w:cs="Times New Roman"/>
              </w:rPr>
            </w:pPr>
            <w:r>
              <w:rPr>
                <w:rFonts w:ascii="Times New Roman" w:hAnsi="Times New Roman" w:cs="Times New Roman"/>
              </w:rPr>
              <w:t>j5123</w:t>
            </w:r>
          </w:p>
        </w:tc>
        <w:tc>
          <w:tcPr>
            <w:tcW w:w="992" w:type="dxa"/>
          </w:tcPr>
          <w:p w14:paraId="43327714" w14:textId="77777777" w:rsidR="00DB3940" w:rsidRDefault="00DB3940" w:rsidP="00DB3940">
            <w:pPr>
              <w:rPr>
                <w:rFonts w:ascii="Times New Roman" w:hAnsi="Times New Roman" w:cs="Times New Roman"/>
              </w:rPr>
            </w:pPr>
            <w:r>
              <w:rPr>
                <w:rFonts w:ascii="Times New Roman" w:hAnsi="Times New Roman" w:cs="Times New Roman"/>
              </w:rPr>
              <w:t>2500</w:t>
            </w:r>
          </w:p>
        </w:tc>
        <w:tc>
          <w:tcPr>
            <w:tcW w:w="870" w:type="dxa"/>
          </w:tcPr>
          <w:p w14:paraId="020F0EA4" w14:textId="77777777" w:rsidR="00DB3940" w:rsidRDefault="00DB3940" w:rsidP="00DB3940">
            <w:pPr>
              <w:rPr>
                <w:rFonts w:ascii="Times New Roman" w:hAnsi="Times New Roman" w:cs="Times New Roman"/>
              </w:rPr>
            </w:pPr>
            <w:r>
              <w:rPr>
                <w:rFonts w:ascii="Times New Roman" w:hAnsi="Times New Roman" w:cs="Times New Roman"/>
              </w:rPr>
              <w:t>weight</w:t>
            </w:r>
          </w:p>
        </w:tc>
        <w:tc>
          <w:tcPr>
            <w:tcW w:w="1540" w:type="dxa"/>
          </w:tcPr>
          <w:p w14:paraId="16B14AED" w14:textId="77777777" w:rsidR="00DB3940" w:rsidRDefault="00DB3940" w:rsidP="00DB3940">
            <w:pPr>
              <w:rPr>
                <w:rFonts w:ascii="Times New Roman" w:hAnsi="Times New Roman" w:cs="Times New Roman"/>
              </w:rPr>
            </w:pPr>
            <w:r>
              <w:rPr>
                <w:rFonts w:ascii="Times New Roman" w:hAnsi="Times New Roman" w:cs="Times New Roman"/>
              </w:rPr>
              <w:t>120</w:t>
            </w:r>
          </w:p>
        </w:tc>
        <w:tc>
          <w:tcPr>
            <w:tcW w:w="576" w:type="dxa"/>
          </w:tcPr>
          <w:p w14:paraId="2A94130F" w14:textId="77777777" w:rsidR="00DB3940" w:rsidRDefault="00DB3940" w:rsidP="00DB3940">
            <w:pPr>
              <w:rPr>
                <w:rFonts w:ascii="Times New Roman" w:hAnsi="Times New Roman" w:cs="Times New Roman"/>
              </w:rPr>
            </w:pPr>
            <w:r>
              <w:rPr>
                <w:rFonts w:ascii="Times New Roman" w:hAnsi="Times New Roman" w:cs="Times New Roman"/>
              </w:rPr>
              <w:t>.</w:t>
            </w:r>
          </w:p>
        </w:tc>
        <w:tc>
          <w:tcPr>
            <w:tcW w:w="700" w:type="dxa"/>
          </w:tcPr>
          <w:p w14:paraId="0DABF055" w14:textId="77777777" w:rsidR="00DB3940" w:rsidRDefault="00DB3940" w:rsidP="00DB3940">
            <w:pPr>
              <w:rPr>
                <w:rFonts w:ascii="Times New Roman" w:hAnsi="Times New Roman" w:cs="Times New Roman"/>
              </w:rPr>
            </w:pPr>
            <w:r>
              <w:rPr>
                <w:rFonts w:ascii="Times New Roman" w:hAnsi="Times New Roman" w:cs="Times New Roman"/>
              </w:rPr>
              <w:t>120</w:t>
            </w:r>
          </w:p>
        </w:tc>
        <w:tc>
          <w:tcPr>
            <w:tcW w:w="1276" w:type="dxa"/>
          </w:tcPr>
          <w:p w14:paraId="182FA41B" w14:textId="77777777" w:rsidR="00DB3940" w:rsidRDefault="00DB3940" w:rsidP="00DB3940">
            <w:pPr>
              <w:rPr>
                <w:rFonts w:ascii="Times New Roman" w:hAnsi="Times New Roman" w:cs="Times New Roman"/>
              </w:rPr>
            </w:pPr>
            <w:r>
              <w:rPr>
                <w:rFonts w:ascii="Times New Roman" w:hAnsi="Times New Roman" w:cs="Times New Roman"/>
              </w:rPr>
              <w:t>.</w:t>
            </w:r>
          </w:p>
        </w:tc>
        <w:tc>
          <w:tcPr>
            <w:tcW w:w="1275" w:type="dxa"/>
          </w:tcPr>
          <w:p w14:paraId="76B74E43" w14:textId="77777777" w:rsidR="00DB3940" w:rsidRDefault="00DB3940" w:rsidP="00DB3940">
            <w:pPr>
              <w:rPr>
                <w:rFonts w:ascii="Times New Roman" w:hAnsi="Times New Roman" w:cs="Times New Roman"/>
              </w:rPr>
            </w:pPr>
            <w:r>
              <w:rPr>
                <w:rFonts w:ascii="Times New Roman" w:hAnsi="Times New Roman" w:cs="Times New Roman"/>
              </w:rPr>
              <w:t>0.06</w:t>
            </w:r>
          </w:p>
        </w:tc>
        <w:tc>
          <w:tcPr>
            <w:tcW w:w="993" w:type="dxa"/>
          </w:tcPr>
          <w:p w14:paraId="714251DB" w14:textId="77777777" w:rsidR="00DB3940" w:rsidRDefault="00DB3940" w:rsidP="00DB3940">
            <w:pPr>
              <w:rPr>
                <w:rFonts w:ascii="Times New Roman" w:hAnsi="Times New Roman" w:cs="Times New Roman"/>
              </w:rPr>
            </w:pPr>
            <w:r>
              <w:rPr>
                <w:rFonts w:ascii="Times New Roman" w:hAnsi="Times New Roman" w:cs="Times New Roman"/>
              </w:rPr>
              <w:t>1</w:t>
            </w:r>
          </w:p>
        </w:tc>
        <w:tc>
          <w:tcPr>
            <w:tcW w:w="992" w:type="dxa"/>
          </w:tcPr>
          <w:p w14:paraId="184B1F98" w14:textId="77777777" w:rsidR="00DB3940" w:rsidRDefault="00DB3940" w:rsidP="00DB3940">
            <w:pPr>
              <w:rPr>
                <w:rFonts w:ascii="Times New Roman" w:hAnsi="Times New Roman" w:cs="Times New Roman"/>
              </w:rPr>
            </w:pPr>
            <w:r>
              <w:rPr>
                <w:rFonts w:ascii="Times New Roman" w:hAnsi="Times New Roman" w:cs="Times New Roman"/>
              </w:rPr>
              <w:t>0</w:t>
            </w:r>
          </w:p>
        </w:tc>
        <w:tc>
          <w:tcPr>
            <w:tcW w:w="1701" w:type="dxa"/>
          </w:tcPr>
          <w:p w14:paraId="1507C664" w14:textId="77777777" w:rsidR="00DB3940" w:rsidRDefault="00DB3940" w:rsidP="00DB3940">
            <w:pPr>
              <w:rPr>
                <w:rFonts w:ascii="Times New Roman" w:hAnsi="Times New Roman" w:cs="Times New Roman"/>
              </w:rPr>
            </w:pPr>
            <w:r>
              <w:rPr>
                <w:rFonts w:ascii="Times New Roman" w:hAnsi="Times New Roman" w:cs="Times New Roman"/>
              </w:rPr>
              <w:t>0.06</w:t>
            </w:r>
          </w:p>
        </w:tc>
        <w:tc>
          <w:tcPr>
            <w:tcW w:w="1559" w:type="dxa"/>
          </w:tcPr>
          <w:p w14:paraId="66529855" w14:textId="77777777" w:rsidR="00DB3940" w:rsidRDefault="00DB3940" w:rsidP="00DB3940">
            <w:pPr>
              <w:rPr>
                <w:rFonts w:ascii="Times New Roman" w:hAnsi="Times New Roman" w:cs="Times New Roman"/>
              </w:rPr>
            </w:pPr>
            <w:r>
              <w:rPr>
                <w:rFonts w:ascii="Times New Roman" w:hAnsi="Times New Roman" w:cs="Times New Roman"/>
              </w:rPr>
              <w:t>.</w:t>
            </w:r>
          </w:p>
        </w:tc>
      </w:tr>
      <w:tr w:rsidR="00DB3940" w14:paraId="278DCAF9" w14:textId="77777777" w:rsidTr="00DB3940">
        <w:tc>
          <w:tcPr>
            <w:tcW w:w="817" w:type="dxa"/>
          </w:tcPr>
          <w:p w14:paraId="7BD15798" w14:textId="77777777" w:rsidR="00DB3940" w:rsidRDefault="00DB3940" w:rsidP="00DB3940">
            <w:pPr>
              <w:rPr>
                <w:rFonts w:ascii="Times New Roman" w:hAnsi="Times New Roman" w:cs="Times New Roman"/>
              </w:rPr>
            </w:pPr>
            <w:r>
              <w:rPr>
                <w:rFonts w:ascii="Times New Roman" w:hAnsi="Times New Roman" w:cs="Times New Roman"/>
              </w:rPr>
              <w:t>j5123</w:t>
            </w:r>
          </w:p>
        </w:tc>
        <w:tc>
          <w:tcPr>
            <w:tcW w:w="992" w:type="dxa"/>
          </w:tcPr>
          <w:p w14:paraId="291A61D3" w14:textId="77777777" w:rsidR="00DB3940" w:rsidRDefault="00DB3940" w:rsidP="00DB3940">
            <w:pPr>
              <w:rPr>
                <w:rFonts w:ascii="Times New Roman" w:hAnsi="Times New Roman" w:cs="Times New Roman"/>
              </w:rPr>
            </w:pPr>
            <w:r>
              <w:rPr>
                <w:rFonts w:ascii="Times New Roman" w:hAnsi="Times New Roman" w:cs="Times New Roman"/>
              </w:rPr>
              <w:t>2500</w:t>
            </w:r>
          </w:p>
        </w:tc>
        <w:tc>
          <w:tcPr>
            <w:tcW w:w="870" w:type="dxa"/>
          </w:tcPr>
          <w:p w14:paraId="74279C03" w14:textId="77777777" w:rsidR="00DB3940" w:rsidRDefault="00DB3940" w:rsidP="00DB3940">
            <w:pPr>
              <w:rPr>
                <w:rFonts w:ascii="Times New Roman" w:hAnsi="Times New Roman" w:cs="Times New Roman"/>
              </w:rPr>
            </w:pPr>
            <w:r>
              <w:rPr>
                <w:rFonts w:ascii="Times New Roman" w:hAnsi="Times New Roman" w:cs="Times New Roman"/>
              </w:rPr>
              <w:t xml:space="preserve">height </w:t>
            </w:r>
          </w:p>
        </w:tc>
        <w:tc>
          <w:tcPr>
            <w:tcW w:w="1540" w:type="dxa"/>
          </w:tcPr>
          <w:p w14:paraId="2E99206B" w14:textId="77777777" w:rsidR="00DB3940" w:rsidRDefault="00DB3940" w:rsidP="00DB3940">
            <w:pPr>
              <w:rPr>
                <w:rFonts w:ascii="Times New Roman" w:hAnsi="Times New Roman" w:cs="Times New Roman"/>
              </w:rPr>
            </w:pPr>
            <w:r>
              <w:rPr>
                <w:rFonts w:ascii="Times New Roman" w:hAnsi="Times New Roman" w:cs="Times New Roman"/>
              </w:rPr>
              <w:t>23</w:t>
            </w:r>
          </w:p>
        </w:tc>
        <w:tc>
          <w:tcPr>
            <w:tcW w:w="576" w:type="dxa"/>
          </w:tcPr>
          <w:p w14:paraId="437D7021" w14:textId="77777777" w:rsidR="00DB3940" w:rsidRDefault="00DB3940" w:rsidP="00DB3940">
            <w:pPr>
              <w:rPr>
                <w:rFonts w:ascii="Times New Roman" w:hAnsi="Times New Roman" w:cs="Times New Roman"/>
              </w:rPr>
            </w:pPr>
            <w:r>
              <w:rPr>
                <w:rFonts w:ascii="Times New Roman" w:hAnsi="Times New Roman" w:cs="Times New Roman"/>
              </w:rPr>
              <w:t>23</w:t>
            </w:r>
          </w:p>
        </w:tc>
        <w:tc>
          <w:tcPr>
            <w:tcW w:w="700" w:type="dxa"/>
          </w:tcPr>
          <w:p w14:paraId="3E4371DD" w14:textId="77777777" w:rsidR="00DB3940" w:rsidRDefault="00DB3940" w:rsidP="00DB3940">
            <w:pPr>
              <w:rPr>
                <w:rFonts w:ascii="Times New Roman" w:hAnsi="Times New Roman" w:cs="Times New Roman"/>
              </w:rPr>
            </w:pPr>
            <w:r>
              <w:rPr>
                <w:rFonts w:ascii="Times New Roman" w:hAnsi="Times New Roman" w:cs="Times New Roman"/>
              </w:rPr>
              <w:t>.</w:t>
            </w:r>
          </w:p>
        </w:tc>
        <w:tc>
          <w:tcPr>
            <w:tcW w:w="1276" w:type="dxa"/>
          </w:tcPr>
          <w:p w14:paraId="3C73F6E3" w14:textId="77777777" w:rsidR="00DB3940" w:rsidRDefault="00DB3940" w:rsidP="00DB3940">
            <w:pPr>
              <w:rPr>
                <w:rFonts w:ascii="Times New Roman" w:hAnsi="Times New Roman" w:cs="Times New Roman"/>
              </w:rPr>
            </w:pPr>
            <w:r>
              <w:rPr>
                <w:rFonts w:ascii="Times New Roman" w:hAnsi="Times New Roman" w:cs="Times New Roman"/>
              </w:rPr>
              <w:t>-0.15</w:t>
            </w:r>
          </w:p>
        </w:tc>
        <w:tc>
          <w:tcPr>
            <w:tcW w:w="1275" w:type="dxa"/>
          </w:tcPr>
          <w:p w14:paraId="47D346DE" w14:textId="77777777" w:rsidR="00DB3940" w:rsidRDefault="00DB3940" w:rsidP="00DB3940">
            <w:pPr>
              <w:rPr>
                <w:rFonts w:ascii="Times New Roman" w:hAnsi="Times New Roman" w:cs="Times New Roman"/>
              </w:rPr>
            </w:pPr>
            <w:r>
              <w:rPr>
                <w:rFonts w:ascii="Times New Roman" w:hAnsi="Times New Roman" w:cs="Times New Roman"/>
              </w:rPr>
              <w:t>.</w:t>
            </w:r>
          </w:p>
        </w:tc>
        <w:tc>
          <w:tcPr>
            <w:tcW w:w="993" w:type="dxa"/>
          </w:tcPr>
          <w:p w14:paraId="0F529BC7" w14:textId="77777777" w:rsidR="00DB3940" w:rsidRDefault="00DB3940" w:rsidP="00DB3940">
            <w:pPr>
              <w:rPr>
                <w:rFonts w:ascii="Times New Roman" w:hAnsi="Times New Roman" w:cs="Times New Roman"/>
              </w:rPr>
            </w:pPr>
            <w:r>
              <w:rPr>
                <w:rFonts w:ascii="Times New Roman" w:hAnsi="Times New Roman" w:cs="Times New Roman"/>
              </w:rPr>
              <w:t>0</w:t>
            </w:r>
          </w:p>
        </w:tc>
        <w:tc>
          <w:tcPr>
            <w:tcW w:w="992" w:type="dxa"/>
          </w:tcPr>
          <w:p w14:paraId="6F2ECEB2" w14:textId="77777777" w:rsidR="00DB3940" w:rsidRDefault="00DB3940" w:rsidP="00DB3940">
            <w:pPr>
              <w:rPr>
                <w:rFonts w:ascii="Times New Roman" w:hAnsi="Times New Roman" w:cs="Times New Roman"/>
              </w:rPr>
            </w:pPr>
            <w:r>
              <w:rPr>
                <w:rFonts w:ascii="Times New Roman" w:hAnsi="Times New Roman" w:cs="Times New Roman"/>
              </w:rPr>
              <w:t>1</w:t>
            </w:r>
          </w:p>
        </w:tc>
        <w:tc>
          <w:tcPr>
            <w:tcW w:w="1701" w:type="dxa"/>
          </w:tcPr>
          <w:p w14:paraId="71BC85B6" w14:textId="77777777" w:rsidR="00DB3940" w:rsidRDefault="00DB3940" w:rsidP="00DB3940">
            <w:pPr>
              <w:rPr>
                <w:rFonts w:ascii="Times New Roman" w:hAnsi="Times New Roman" w:cs="Times New Roman"/>
              </w:rPr>
            </w:pPr>
            <w:r>
              <w:rPr>
                <w:rFonts w:ascii="Times New Roman" w:hAnsi="Times New Roman" w:cs="Times New Roman"/>
              </w:rPr>
              <w:t>.</w:t>
            </w:r>
          </w:p>
        </w:tc>
        <w:tc>
          <w:tcPr>
            <w:tcW w:w="1559" w:type="dxa"/>
          </w:tcPr>
          <w:p w14:paraId="68628B7B" w14:textId="77777777" w:rsidR="00DB3940" w:rsidRDefault="00DB3940" w:rsidP="00DB3940">
            <w:pPr>
              <w:rPr>
                <w:rFonts w:ascii="Times New Roman" w:hAnsi="Times New Roman" w:cs="Times New Roman"/>
              </w:rPr>
            </w:pPr>
            <w:r>
              <w:rPr>
                <w:rFonts w:ascii="Times New Roman" w:hAnsi="Times New Roman" w:cs="Times New Roman"/>
              </w:rPr>
              <w:t>-0.15</w:t>
            </w:r>
          </w:p>
        </w:tc>
      </w:tr>
    </w:tbl>
    <w:p w14:paraId="05B06B68" w14:textId="380EEFC8" w:rsidR="00DB3940" w:rsidRDefault="00653379" w:rsidP="00DB3940">
      <w:pPr>
        <w:rPr>
          <w:rFonts w:ascii="Times New Roman" w:hAnsi="Times New Roman" w:cs="Times New Roman"/>
        </w:rPr>
      </w:pPr>
      <w:r>
        <w:rPr>
          <w:rFonts w:ascii="Times New Roman" w:hAnsi="Times New Roman" w:cs="Times New Roman"/>
        </w:rPr>
        <w:t xml:space="preserve"> Missing indicated by “.”</w:t>
      </w:r>
    </w:p>
    <w:p w14:paraId="6B0854FC" w14:textId="77777777" w:rsidR="00653379" w:rsidRPr="00F4397F" w:rsidRDefault="00653379" w:rsidP="00DB3940">
      <w:pPr>
        <w:rPr>
          <w:rFonts w:ascii="Times New Roman" w:hAnsi="Times New Roman" w:cs="Times New Roman"/>
        </w:rPr>
      </w:pPr>
    </w:p>
    <w:p w14:paraId="1FA58B9C" w14:textId="32FB3A8C" w:rsidR="00DB3940" w:rsidRPr="00653379" w:rsidRDefault="00DB3940" w:rsidP="004A7590">
      <w:pPr>
        <w:rPr>
          <w:rFonts w:ascii="Times New Roman" w:hAnsi="Times New Roman" w:cs="Times New Roman"/>
          <w:b/>
        </w:rPr>
      </w:pPr>
      <w:r w:rsidRPr="00653379">
        <w:rPr>
          <w:rFonts w:ascii="Times New Roman" w:hAnsi="Times New Roman" w:cs="Times New Roman"/>
          <w:b/>
        </w:rPr>
        <w:t>Table 2</w:t>
      </w:r>
    </w:p>
    <w:p w14:paraId="3DDB1FAA" w14:textId="77777777" w:rsidR="00DB3940" w:rsidRDefault="00DB3940" w:rsidP="00DB3940">
      <w:pPr>
        <w:jc w:val="both"/>
        <w:rPr>
          <w:rFonts w:ascii="Times New Roman" w:hAnsi="Times New Roman" w:cs="Times New Roman"/>
        </w:rPr>
      </w:pPr>
    </w:p>
    <w:tbl>
      <w:tblPr>
        <w:tblStyle w:val="TableGrid"/>
        <w:tblW w:w="0" w:type="auto"/>
        <w:tblInd w:w="108" w:type="dxa"/>
        <w:tblLook w:val="04A0" w:firstRow="1" w:lastRow="0" w:firstColumn="1" w:lastColumn="0" w:noHBand="0" w:noVBand="1"/>
      </w:tblPr>
      <w:tblGrid>
        <w:gridCol w:w="2410"/>
        <w:gridCol w:w="2450"/>
      </w:tblGrid>
      <w:tr w:rsidR="00DB3940" w:rsidRPr="00040AD1" w14:paraId="0850358D" w14:textId="77777777" w:rsidTr="00653379">
        <w:tc>
          <w:tcPr>
            <w:tcW w:w="2410" w:type="dxa"/>
          </w:tcPr>
          <w:p w14:paraId="1A5A916E" w14:textId="77777777" w:rsidR="00DB3940" w:rsidRPr="00653379" w:rsidRDefault="00DB3940" w:rsidP="00653379">
            <w:pPr>
              <w:ind w:left="284"/>
              <w:rPr>
                <w:rFonts w:ascii="Times New Roman" w:hAnsi="Times New Roman" w:cs="Times New Roman"/>
              </w:rPr>
            </w:pPr>
            <w:proofErr w:type="spellStart"/>
            <w:r w:rsidRPr="00653379">
              <w:rPr>
                <w:rFonts w:ascii="Times New Roman" w:hAnsi="Times New Roman" w:cs="Times New Roman"/>
              </w:rPr>
              <w:lastRenderedPageBreak/>
              <w:t>d_agedays_ht</w:t>
            </w:r>
            <w:proofErr w:type="spellEnd"/>
          </w:p>
        </w:tc>
        <w:tc>
          <w:tcPr>
            <w:tcW w:w="2450" w:type="dxa"/>
          </w:tcPr>
          <w:p w14:paraId="1F89E62E" w14:textId="77777777" w:rsidR="00DB3940" w:rsidRPr="00653379" w:rsidRDefault="00DB3940" w:rsidP="00653379">
            <w:pPr>
              <w:ind w:left="284"/>
              <w:rPr>
                <w:rFonts w:ascii="Times New Roman" w:hAnsi="Times New Roman" w:cs="Times New Roman"/>
              </w:rPr>
            </w:pPr>
            <w:proofErr w:type="spellStart"/>
            <w:r w:rsidRPr="00653379">
              <w:rPr>
                <w:rFonts w:ascii="Times New Roman" w:hAnsi="Times New Roman" w:cs="Times New Roman"/>
              </w:rPr>
              <w:t>whoinc_age_ht</w:t>
            </w:r>
            <w:proofErr w:type="spellEnd"/>
          </w:p>
        </w:tc>
      </w:tr>
      <w:tr w:rsidR="00DB3940" w:rsidRPr="00040AD1" w14:paraId="7B3FB41A" w14:textId="77777777" w:rsidTr="00653379">
        <w:tc>
          <w:tcPr>
            <w:tcW w:w="2410" w:type="dxa"/>
          </w:tcPr>
          <w:p w14:paraId="0823169A" w14:textId="77777777" w:rsidR="00DB3940" w:rsidRPr="00653379" w:rsidRDefault="00DB3940" w:rsidP="00653379">
            <w:pPr>
              <w:ind w:left="284"/>
              <w:rPr>
                <w:rFonts w:ascii="Times New Roman" w:hAnsi="Times New Roman" w:cs="Times New Roman"/>
              </w:rPr>
            </w:pPr>
            <w:r w:rsidRPr="00653379">
              <w:rPr>
                <w:rFonts w:ascii="Times New Roman" w:hAnsi="Times New Roman" w:cs="Times New Roman"/>
              </w:rPr>
              <w:t>20-45</w:t>
            </w:r>
          </w:p>
        </w:tc>
        <w:tc>
          <w:tcPr>
            <w:tcW w:w="2450" w:type="dxa"/>
          </w:tcPr>
          <w:p w14:paraId="4526C426" w14:textId="77777777" w:rsidR="00DB3940" w:rsidRPr="00653379" w:rsidRDefault="00DB3940" w:rsidP="00653379">
            <w:pPr>
              <w:ind w:left="284"/>
              <w:rPr>
                <w:rFonts w:ascii="Times New Roman" w:hAnsi="Times New Roman" w:cs="Times New Roman"/>
              </w:rPr>
            </w:pPr>
            <w:r w:rsidRPr="00653379">
              <w:rPr>
                <w:rFonts w:ascii="Times New Roman" w:hAnsi="Times New Roman" w:cs="Times New Roman"/>
              </w:rPr>
              <w:t>1</w:t>
            </w:r>
          </w:p>
        </w:tc>
      </w:tr>
      <w:tr w:rsidR="00DB3940" w:rsidRPr="00040AD1" w14:paraId="413BA299" w14:textId="77777777" w:rsidTr="00653379">
        <w:tc>
          <w:tcPr>
            <w:tcW w:w="2410" w:type="dxa"/>
          </w:tcPr>
          <w:p w14:paraId="55ED4287" w14:textId="77777777" w:rsidR="00DB3940" w:rsidRPr="00653379" w:rsidRDefault="00DB3940" w:rsidP="00653379">
            <w:pPr>
              <w:ind w:left="284"/>
              <w:rPr>
                <w:rFonts w:ascii="Times New Roman" w:hAnsi="Times New Roman" w:cs="Times New Roman"/>
              </w:rPr>
            </w:pPr>
            <w:r w:rsidRPr="00653379">
              <w:rPr>
                <w:rFonts w:ascii="Times New Roman" w:hAnsi="Times New Roman" w:cs="Times New Roman"/>
              </w:rPr>
              <w:t>46-75</w:t>
            </w:r>
          </w:p>
        </w:tc>
        <w:tc>
          <w:tcPr>
            <w:tcW w:w="2450" w:type="dxa"/>
          </w:tcPr>
          <w:p w14:paraId="0A1E2344" w14:textId="77777777" w:rsidR="00DB3940" w:rsidRPr="00653379" w:rsidRDefault="00DB3940" w:rsidP="00653379">
            <w:pPr>
              <w:ind w:left="284"/>
              <w:rPr>
                <w:rFonts w:ascii="Times New Roman" w:hAnsi="Times New Roman" w:cs="Times New Roman"/>
              </w:rPr>
            </w:pPr>
            <w:r w:rsidRPr="00653379">
              <w:rPr>
                <w:rFonts w:ascii="Times New Roman" w:hAnsi="Times New Roman" w:cs="Times New Roman"/>
              </w:rPr>
              <w:t>2</w:t>
            </w:r>
          </w:p>
        </w:tc>
      </w:tr>
      <w:tr w:rsidR="00DB3940" w:rsidRPr="00040AD1" w14:paraId="03003794" w14:textId="77777777" w:rsidTr="00653379">
        <w:tc>
          <w:tcPr>
            <w:tcW w:w="2410" w:type="dxa"/>
          </w:tcPr>
          <w:p w14:paraId="27D99895" w14:textId="77777777" w:rsidR="00DB3940" w:rsidRPr="00653379" w:rsidRDefault="00DB3940" w:rsidP="00653379">
            <w:pPr>
              <w:ind w:left="284"/>
              <w:rPr>
                <w:rFonts w:ascii="Times New Roman" w:hAnsi="Times New Roman" w:cs="Times New Roman"/>
              </w:rPr>
            </w:pPr>
            <w:r w:rsidRPr="00653379">
              <w:rPr>
                <w:rFonts w:ascii="Times New Roman" w:hAnsi="Times New Roman" w:cs="Times New Roman"/>
              </w:rPr>
              <w:t>76-106</w:t>
            </w:r>
          </w:p>
        </w:tc>
        <w:tc>
          <w:tcPr>
            <w:tcW w:w="2450" w:type="dxa"/>
          </w:tcPr>
          <w:p w14:paraId="61BF4D2A" w14:textId="77777777" w:rsidR="00DB3940" w:rsidRPr="00653379" w:rsidRDefault="00DB3940" w:rsidP="00653379">
            <w:pPr>
              <w:ind w:left="284"/>
              <w:rPr>
                <w:rFonts w:ascii="Times New Roman" w:hAnsi="Times New Roman" w:cs="Times New Roman"/>
              </w:rPr>
            </w:pPr>
            <w:r w:rsidRPr="00653379">
              <w:rPr>
                <w:rFonts w:ascii="Times New Roman" w:hAnsi="Times New Roman" w:cs="Times New Roman"/>
              </w:rPr>
              <w:t>3</w:t>
            </w:r>
          </w:p>
        </w:tc>
      </w:tr>
      <w:tr w:rsidR="00DB3940" w:rsidRPr="00040AD1" w14:paraId="58A6F608" w14:textId="77777777" w:rsidTr="00653379">
        <w:tc>
          <w:tcPr>
            <w:tcW w:w="2410" w:type="dxa"/>
          </w:tcPr>
          <w:p w14:paraId="3A60CAC9" w14:textId="77777777" w:rsidR="00DB3940" w:rsidRPr="00653379" w:rsidRDefault="00DB3940" w:rsidP="00653379">
            <w:pPr>
              <w:ind w:left="284"/>
              <w:rPr>
                <w:rFonts w:ascii="Times New Roman" w:hAnsi="Times New Roman" w:cs="Times New Roman"/>
              </w:rPr>
            </w:pPr>
            <w:r w:rsidRPr="00653379">
              <w:rPr>
                <w:rFonts w:ascii="Times New Roman" w:hAnsi="Times New Roman" w:cs="Times New Roman"/>
              </w:rPr>
              <w:t>107-152</w:t>
            </w:r>
          </w:p>
        </w:tc>
        <w:tc>
          <w:tcPr>
            <w:tcW w:w="2450" w:type="dxa"/>
          </w:tcPr>
          <w:p w14:paraId="2E504655" w14:textId="77777777" w:rsidR="00DB3940" w:rsidRPr="00653379" w:rsidRDefault="00DB3940" w:rsidP="00653379">
            <w:pPr>
              <w:ind w:left="284"/>
              <w:rPr>
                <w:rFonts w:ascii="Times New Roman" w:hAnsi="Times New Roman" w:cs="Times New Roman"/>
              </w:rPr>
            </w:pPr>
            <w:r w:rsidRPr="00653379">
              <w:rPr>
                <w:rFonts w:ascii="Times New Roman" w:hAnsi="Times New Roman" w:cs="Times New Roman"/>
              </w:rPr>
              <w:t>4</w:t>
            </w:r>
          </w:p>
        </w:tc>
      </w:tr>
      <w:tr w:rsidR="00DB3940" w:rsidRPr="00040AD1" w14:paraId="0A5AAB75" w14:textId="77777777" w:rsidTr="00653379">
        <w:tc>
          <w:tcPr>
            <w:tcW w:w="2410" w:type="dxa"/>
          </w:tcPr>
          <w:p w14:paraId="183971DE" w14:textId="77777777" w:rsidR="00DB3940" w:rsidRPr="00653379" w:rsidRDefault="00DB3940" w:rsidP="00653379">
            <w:pPr>
              <w:ind w:left="284"/>
              <w:rPr>
                <w:rFonts w:ascii="Times New Roman" w:hAnsi="Times New Roman" w:cs="Times New Roman"/>
              </w:rPr>
            </w:pPr>
            <w:r w:rsidRPr="00653379">
              <w:rPr>
                <w:rFonts w:ascii="Times New Roman" w:hAnsi="Times New Roman" w:cs="Times New Roman"/>
              </w:rPr>
              <w:t>153-198</w:t>
            </w:r>
          </w:p>
        </w:tc>
        <w:tc>
          <w:tcPr>
            <w:tcW w:w="2450" w:type="dxa"/>
          </w:tcPr>
          <w:p w14:paraId="6ED206C5" w14:textId="77777777" w:rsidR="00DB3940" w:rsidRPr="00653379" w:rsidRDefault="00DB3940" w:rsidP="00653379">
            <w:pPr>
              <w:ind w:left="284"/>
              <w:rPr>
                <w:rFonts w:ascii="Times New Roman" w:hAnsi="Times New Roman" w:cs="Times New Roman"/>
              </w:rPr>
            </w:pPr>
            <w:r w:rsidRPr="00653379">
              <w:rPr>
                <w:rFonts w:ascii="Times New Roman" w:hAnsi="Times New Roman" w:cs="Times New Roman"/>
              </w:rPr>
              <w:t>6</w:t>
            </w:r>
          </w:p>
        </w:tc>
      </w:tr>
      <w:tr w:rsidR="00DB3940" w:rsidRPr="00040AD1" w14:paraId="5FACDFF0" w14:textId="77777777" w:rsidTr="00653379">
        <w:tc>
          <w:tcPr>
            <w:tcW w:w="2410" w:type="dxa"/>
          </w:tcPr>
          <w:p w14:paraId="53704C98" w14:textId="77777777" w:rsidR="00DB3940" w:rsidRPr="00653379" w:rsidRDefault="00DB3940" w:rsidP="00653379">
            <w:pPr>
              <w:ind w:left="284"/>
              <w:rPr>
                <w:rFonts w:ascii="Times New Roman" w:hAnsi="Times New Roman" w:cs="Times New Roman"/>
              </w:rPr>
            </w:pPr>
            <w:r w:rsidRPr="00653379">
              <w:rPr>
                <w:rFonts w:ascii="Times New Roman" w:hAnsi="Times New Roman" w:cs="Times New Roman"/>
              </w:rPr>
              <w:t>All others</w:t>
            </w:r>
          </w:p>
        </w:tc>
        <w:tc>
          <w:tcPr>
            <w:tcW w:w="2450" w:type="dxa"/>
          </w:tcPr>
          <w:p w14:paraId="163739B0" w14:textId="77777777" w:rsidR="00DB3940" w:rsidRPr="00653379" w:rsidRDefault="00DB3940" w:rsidP="00653379">
            <w:pPr>
              <w:ind w:left="284"/>
              <w:rPr>
                <w:rFonts w:ascii="Times New Roman" w:hAnsi="Times New Roman" w:cs="Times New Roman"/>
              </w:rPr>
            </w:pPr>
            <w:r w:rsidRPr="00653379">
              <w:rPr>
                <w:rFonts w:ascii="Times New Roman" w:hAnsi="Times New Roman" w:cs="Times New Roman"/>
              </w:rPr>
              <w:t>missing</w:t>
            </w:r>
          </w:p>
        </w:tc>
      </w:tr>
    </w:tbl>
    <w:p w14:paraId="5C152A0E" w14:textId="77777777" w:rsidR="00DB3940" w:rsidRDefault="00DB3940" w:rsidP="004A7590">
      <w:pPr>
        <w:rPr>
          <w:rFonts w:ascii="Times New Roman" w:hAnsi="Times New Roman" w:cs="Times New Roman"/>
        </w:rPr>
      </w:pPr>
    </w:p>
    <w:p w14:paraId="534E0284" w14:textId="11DC95AB" w:rsidR="004D22EB" w:rsidRPr="007F2FCF" w:rsidRDefault="007F2FCF" w:rsidP="004A7590">
      <w:pPr>
        <w:rPr>
          <w:rFonts w:ascii="Times New Roman" w:hAnsi="Times New Roman" w:cs="Times New Roman"/>
          <w:b/>
        </w:rPr>
      </w:pPr>
      <w:r>
        <w:rPr>
          <w:rFonts w:ascii="Times New Roman" w:hAnsi="Times New Roman" w:cs="Times New Roman"/>
          <w:b/>
        </w:rPr>
        <w:t>References</w:t>
      </w:r>
    </w:p>
    <w:p w14:paraId="182F1F6B" w14:textId="39315D5B" w:rsidR="00DD3175" w:rsidRPr="00DD3175" w:rsidRDefault="004D22EB" w:rsidP="00DD3175">
      <w:pPr>
        <w:pStyle w:val="Bibliography"/>
        <w:rPr>
          <w:rFonts w:ascii="Times New Roman" w:hAnsi="Times New Roman" w:cs="Times New Roman"/>
        </w:rPr>
      </w:pPr>
      <w:r>
        <w:rPr>
          <w:rFonts w:ascii="Times New Roman" w:hAnsi="Times New Roman" w:cs="Times New Roman"/>
        </w:rPr>
        <w:fldChar w:fldCharType="begin"/>
      </w:r>
      <w:r w:rsidR="00DD3175">
        <w:rPr>
          <w:rFonts w:ascii="Times New Roman" w:hAnsi="Times New Roman" w:cs="Times New Roman"/>
        </w:rPr>
        <w:instrText xml:space="preserve"> ADDIN ZOTERO_BIBL {"custom":[]} CSL_BIBLIOGRAPHY </w:instrText>
      </w:r>
      <w:r>
        <w:rPr>
          <w:rFonts w:ascii="Times New Roman" w:hAnsi="Times New Roman" w:cs="Times New Roman"/>
        </w:rPr>
        <w:fldChar w:fldCharType="separate"/>
      </w:r>
      <w:r w:rsidR="00DD3175" w:rsidRPr="00DD3175">
        <w:rPr>
          <w:rFonts w:ascii="Times New Roman" w:hAnsi="Times New Roman" w:cs="Times New Roman"/>
        </w:rPr>
        <w:t>1</w:t>
      </w:r>
      <w:r w:rsidR="00DD3175">
        <w:rPr>
          <w:rFonts w:ascii="Times New Roman" w:hAnsi="Times New Roman" w:cs="Times New Roman"/>
        </w:rPr>
        <w:t>8</w:t>
      </w:r>
      <w:r w:rsidR="00DD3175" w:rsidRPr="00DD3175">
        <w:rPr>
          <w:rFonts w:ascii="Times New Roman" w:hAnsi="Times New Roman" w:cs="Times New Roman"/>
        </w:rPr>
        <w:t xml:space="preserve">. </w:t>
      </w:r>
      <w:r w:rsidR="00DD3175" w:rsidRPr="00DD3175">
        <w:rPr>
          <w:rFonts w:ascii="Times New Roman" w:hAnsi="Times New Roman" w:cs="Times New Roman"/>
        </w:rPr>
        <w:tab/>
        <w:t>CDC Percentile Data Files with LMS Values. August 2009. http://www.cdc.gov/growthcharts/percentile_data_files.htm. Accessed November 14, 2014.</w:t>
      </w:r>
    </w:p>
    <w:p w14:paraId="62D51AD8" w14:textId="1FB54DD0" w:rsidR="00DD3175" w:rsidRPr="00DD3175" w:rsidRDefault="00DD3175" w:rsidP="00DD3175">
      <w:pPr>
        <w:pStyle w:val="Bibliography"/>
        <w:rPr>
          <w:rFonts w:ascii="Times New Roman" w:hAnsi="Times New Roman" w:cs="Times New Roman"/>
        </w:rPr>
      </w:pPr>
      <w:r>
        <w:rPr>
          <w:rFonts w:ascii="Times New Roman" w:hAnsi="Times New Roman" w:cs="Times New Roman"/>
        </w:rPr>
        <w:t>19</w:t>
      </w:r>
      <w:r w:rsidRPr="00DD3175">
        <w:rPr>
          <w:rFonts w:ascii="Times New Roman" w:hAnsi="Times New Roman" w:cs="Times New Roman"/>
        </w:rPr>
        <w:t xml:space="preserve">. </w:t>
      </w:r>
      <w:r w:rsidRPr="00DD3175">
        <w:rPr>
          <w:rFonts w:ascii="Times New Roman" w:hAnsi="Times New Roman" w:cs="Times New Roman"/>
        </w:rPr>
        <w:tab/>
        <w:t xml:space="preserve">Vidmar S, Carlin J, Hesketh K. Standardizing anthropometric measures in children and adolescents with new functions for egen. </w:t>
      </w:r>
      <w:r w:rsidRPr="00DD3175">
        <w:rPr>
          <w:rFonts w:ascii="Times New Roman" w:hAnsi="Times New Roman" w:cs="Times New Roman"/>
          <w:i/>
          <w:iCs/>
        </w:rPr>
        <w:t>The Stata Journal</w:t>
      </w:r>
      <w:r w:rsidRPr="00DD3175">
        <w:rPr>
          <w:rFonts w:ascii="Times New Roman" w:hAnsi="Times New Roman" w:cs="Times New Roman"/>
        </w:rPr>
        <w:t>. 2004;4(1):50-55.</w:t>
      </w:r>
    </w:p>
    <w:p w14:paraId="2473BB8B" w14:textId="332D5C8F" w:rsidR="00DD3175" w:rsidRPr="00DD3175" w:rsidRDefault="00DD3175" w:rsidP="00DD3175">
      <w:pPr>
        <w:pStyle w:val="Bibliography"/>
        <w:rPr>
          <w:rFonts w:ascii="Times New Roman" w:hAnsi="Times New Roman" w:cs="Times New Roman"/>
        </w:rPr>
      </w:pPr>
      <w:r>
        <w:rPr>
          <w:rFonts w:ascii="Times New Roman" w:hAnsi="Times New Roman" w:cs="Times New Roman"/>
        </w:rPr>
        <w:t>20</w:t>
      </w:r>
      <w:r w:rsidRPr="00DD3175">
        <w:rPr>
          <w:rFonts w:ascii="Times New Roman" w:hAnsi="Times New Roman" w:cs="Times New Roman"/>
        </w:rPr>
        <w:t xml:space="preserve">. </w:t>
      </w:r>
      <w:r w:rsidRPr="00DD3175">
        <w:rPr>
          <w:rFonts w:ascii="Times New Roman" w:hAnsi="Times New Roman" w:cs="Times New Roman"/>
        </w:rPr>
        <w:tab/>
      </w:r>
      <w:r w:rsidRPr="00DD3175">
        <w:rPr>
          <w:rFonts w:ascii="Times New Roman" w:hAnsi="Times New Roman" w:cs="Times New Roman"/>
          <w:i/>
          <w:iCs/>
        </w:rPr>
        <w:t>Cut-Offs to Define Outliers in the 2000 CDC Growth Charts.</w:t>
      </w:r>
      <w:r w:rsidRPr="00DD3175">
        <w:rPr>
          <w:rFonts w:ascii="Times New Roman" w:hAnsi="Times New Roman" w:cs="Times New Roman"/>
        </w:rPr>
        <w:t xml:space="preserve"> Atlanta, GA: National Center for Chronic Disease Prevention and Health Promotion, Centers for Disease Control and Prevention; 2014. http://www.cdc.gov/nccdphp/dnpa/growthcharts/resources/BIV-cutoffs.pdf. Accessed July 28, 2014.</w:t>
      </w:r>
    </w:p>
    <w:p w14:paraId="06EE8CA1" w14:textId="5BA9A9F4" w:rsidR="00DD3175" w:rsidRPr="00DD3175" w:rsidRDefault="00DD3175" w:rsidP="00DD3175">
      <w:pPr>
        <w:pStyle w:val="Bibliography"/>
        <w:rPr>
          <w:rFonts w:ascii="Times New Roman" w:hAnsi="Times New Roman" w:cs="Times New Roman"/>
        </w:rPr>
      </w:pPr>
      <w:r>
        <w:rPr>
          <w:rFonts w:ascii="Times New Roman" w:hAnsi="Times New Roman" w:cs="Times New Roman"/>
        </w:rPr>
        <w:t>21</w:t>
      </w:r>
      <w:r w:rsidRPr="00DD3175">
        <w:rPr>
          <w:rFonts w:ascii="Times New Roman" w:hAnsi="Times New Roman" w:cs="Times New Roman"/>
        </w:rPr>
        <w:t xml:space="preserve">. </w:t>
      </w:r>
      <w:r w:rsidRPr="00DD3175">
        <w:rPr>
          <w:rFonts w:ascii="Times New Roman" w:hAnsi="Times New Roman" w:cs="Times New Roman"/>
        </w:rPr>
        <w:tab/>
        <w:t xml:space="preserve">Tanner JM, Davies PS. Clinical longitudinal standards for height and height velocity for North American children. </w:t>
      </w:r>
      <w:r w:rsidRPr="00DD3175">
        <w:rPr>
          <w:rFonts w:ascii="Times New Roman" w:hAnsi="Times New Roman" w:cs="Times New Roman"/>
          <w:i/>
          <w:iCs/>
        </w:rPr>
        <w:t>J Pediatr</w:t>
      </w:r>
      <w:r w:rsidRPr="00DD3175">
        <w:rPr>
          <w:rFonts w:ascii="Times New Roman" w:hAnsi="Times New Roman" w:cs="Times New Roman"/>
        </w:rPr>
        <w:t>. 1985;107(3):317-329.</w:t>
      </w:r>
    </w:p>
    <w:p w14:paraId="0895BAC2" w14:textId="22117BA2" w:rsidR="00DD3175" w:rsidRPr="00DD3175" w:rsidRDefault="00DD3175" w:rsidP="00DD3175">
      <w:pPr>
        <w:pStyle w:val="Bibliography"/>
        <w:rPr>
          <w:rFonts w:ascii="Times New Roman" w:hAnsi="Times New Roman" w:cs="Times New Roman"/>
        </w:rPr>
      </w:pPr>
      <w:r>
        <w:rPr>
          <w:rFonts w:ascii="Times New Roman" w:hAnsi="Times New Roman" w:cs="Times New Roman"/>
        </w:rPr>
        <w:t>22</w:t>
      </w:r>
      <w:r w:rsidRPr="00DD3175">
        <w:rPr>
          <w:rFonts w:ascii="Times New Roman" w:hAnsi="Times New Roman" w:cs="Times New Roman"/>
        </w:rPr>
        <w:t xml:space="preserve">. </w:t>
      </w:r>
      <w:r w:rsidRPr="00DD3175">
        <w:rPr>
          <w:rFonts w:ascii="Times New Roman" w:hAnsi="Times New Roman" w:cs="Times New Roman"/>
        </w:rPr>
        <w:tab/>
        <w:t>WHO Multicentre Growth Reference Study Group. WHO Child Growth Standards: Growth velocity based on weight, length and head circumference: Methods and development. 2009.</w:t>
      </w:r>
    </w:p>
    <w:p w14:paraId="72C3630F" w14:textId="3838DD78" w:rsidR="004D22EB" w:rsidRPr="00040AD1" w:rsidRDefault="004D22EB" w:rsidP="004A7590">
      <w:pPr>
        <w:rPr>
          <w:rFonts w:ascii="Times New Roman" w:hAnsi="Times New Roman" w:cs="Times New Roman"/>
        </w:rPr>
      </w:pPr>
      <w:r>
        <w:rPr>
          <w:rFonts w:ascii="Times New Roman" w:hAnsi="Times New Roman" w:cs="Times New Roman"/>
        </w:rPr>
        <w:fldChar w:fldCharType="end"/>
      </w:r>
    </w:p>
    <w:sectPr w:rsidR="004D22EB" w:rsidRPr="00040AD1" w:rsidSect="00453C21">
      <w:pgSz w:w="15840" w:h="12240" w:orient="landscape"/>
      <w:pgMar w:top="1800" w:right="1440" w:bottom="180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Wingdings">
    <w:panose1 w:val="05000000000000000000"/>
    <w:charset w:val="02"/>
    <w:family w:val="decorative"/>
    <w:pitch w:val="variable"/>
    <w:sig w:usb0="00000003" w:usb1="1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311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175FE7"/>
    <w:multiLevelType w:val="multilevel"/>
    <w:tmpl w:val="7D104BEC"/>
    <w:lvl w:ilvl="0">
      <w:start w:val="8"/>
      <w:numFmt w:val="decimal"/>
      <w:lvlText w:val="%1)"/>
      <w:lvlJc w:val="left"/>
      <w:pPr>
        <w:ind w:left="567" w:hanging="283"/>
      </w:pPr>
      <w:rPr>
        <w:rFonts w:hint="default"/>
      </w:rPr>
    </w:lvl>
    <w:lvl w:ilvl="1">
      <w:start w:val="1"/>
      <w:numFmt w:val="lowerLetter"/>
      <w:lvlText w:val="%2)"/>
      <w:lvlJc w:val="left"/>
      <w:pPr>
        <w:tabs>
          <w:tab w:val="num" w:pos="851"/>
        </w:tabs>
        <w:ind w:left="1134" w:hanging="283"/>
      </w:pPr>
      <w:rPr>
        <w:rFonts w:hint="default"/>
      </w:rPr>
    </w:lvl>
    <w:lvl w:ilvl="2">
      <w:start w:val="1"/>
      <w:numFmt w:val="lowerRoman"/>
      <w:lvlText w:val="%3)"/>
      <w:lvlJc w:val="left"/>
      <w:pPr>
        <w:tabs>
          <w:tab w:val="num" w:pos="1418"/>
        </w:tabs>
        <w:ind w:left="1701" w:hanging="283"/>
      </w:pPr>
      <w:rPr>
        <w:rFonts w:hint="default"/>
      </w:rPr>
    </w:lvl>
    <w:lvl w:ilvl="3">
      <w:start w:val="1"/>
      <w:numFmt w:val="decimal"/>
      <w:lvlText w:val="(%4)"/>
      <w:lvlJc w:val="left"/>
      <w:pPr>
        <w:ind w:left="2268" w:hanging="28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A773207"/>
    <w:multiLevelType w:val="multilevel"/>
    <w:tmpl w:val="EBC23188"/>
    <w:lvl w:ilvl="0">
      <w:start w:val="1"/>
      <w:numFmt w:val="decimal"/>
      <w:lvlText w:val="%1)"/>
      <w:lvlJc w:val="left"/>
      <w:pPr>
        <w:ind w:left="720" w:hanging="363"/>
      </w:pPr>
      <w:rPr>
        <w:rFonts w:hint="default"/>
      </w:rPr>
    </w:lvl>
    <w:lvl w:ilvl="1">
      <w:start w:val="1"/>
      <w:numFmt w:val="lowerLetter"/>
      <w:lvlText w:val="%2)"/>
      <w:lvlJc w:val="left"/>
      <w:pPr>
        <w:tabs>
          <w:tab w:val="num" w:pos="1134"/>
        </w:tabs>
        <w:ind w:left="1418" w:hanging="284"/>
      </w:pPr>
      <w:rPr>
        <w:rFonts w:hint="default"/>
      </w:rPr>
    </w:lvl>
    <w:lvl w:ilvl="2">
      <w:start w:val="1"/>
      <w:numFmt w:val="lowerRoman"/>
      <w:lvlText w:val="%3)"/>
      <w:lvlJc w:val="left"/>
      <w:pPr>
        <w:tabs>
          <w:tab w:val="num" w:pos="1701"/>
        </w:tabs>
        <w:ind w:left="1985" w:hanging="284"/>
      </w:pPr>
      <w:rPr>
        <w:rFonts w:hint="default"/>
      </w:rPr>
    </w:lvl>
    <w:lvl w:ilvl="3">
      <w:start w:val="1"/>
      <w:numFmt w:val="decimal"/>
      <w:lvlText w:val="(%4)"/>
      <w:lvlJc w:val="left"/>
      <w:pPr>
        <w:ind w:left="2552" w:hanging="28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C6F2895"/>
    <w:multiLevelType w:val="hybridMultilevel"/>
    <w:tmpl w:val="515A7CB6"/>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15:restartNumberingAfterBreak="0">
    <w:nsid w:val="0FAD117D"/>
    <w:multiLevelType w:val="multilevel"/>
    <w:tmpl w:val="A24CB0E0"/>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756727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7971F1E"/>
    <w:multiLevelType w:val="multilevel"/>
    <w:tmpl w:val="8C34395A"/>
    <w:lvl w:ilvl="0">
      <w:start w:val="16"/>
      <w:numFmt w:val="decimal"/>
      <w:lvlText w:val="%1)"/>
      <w:lvlJc w:val="left"/>
      <w:pPr>
        <w:ind w:left="567" w:hanging="283"/>
      </w:pPr>
      <w:rPr>
        <w:rFonts w:hint="default"/>
      </w:rPr>
    </w:lvl>
    <w:lvl w:ilvl="1">
      <w:start w:val="1"/>
      <w:numFmt w:val="lowerLetter"/>
      <w:lvlText w:val="%2)"/>
      <w:lvlJc w:val="left"/>
      <w:pPr>
        <w:tabs>
          <w:tab w:val="num" w:pos="851"/>
        </w:tabs>
        <w:ind w:left="1134" w:hanging="283"/>
      </w:pPr>
      <w:rPr>
        <w:rFonts w:hint="default"/>
      </w:rPr>
    </w:lvl>
    <w:lvl w:ilvl="2">
      <w:start w:val="1"/>
      <w:numFmt w:val="lowerRoman"/>
      <w:lvlText w:val="%3)"/>
      <w:lvlJc w:val="left"/>
      <w:pPr>
        <w:tabs>
          <w:tab w:val="num" w:pos="1418"/>
        </w:tabs>
        <w:ind w:left="1701" w:hanging="283"/>
      </w:pPr>
      <w:rPr>
        <w:rFonts w:hint="default"/>
      </w:rPr>
    </w:lvl>
    <w:lvl w:ilvl="3">
      <w:start w:val="1"/>
      <w:numFmt w:val="decimal"/>
      <w:lvlText w:val="(%4)"/>
      <w:lvlJc w:val="left"/>
      <w:pPr>
        <w:ind w:left="2268" w:hanging="28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5B6024B"/>
    <w:multiLevelType w:val="multilevel"/>
    <w:tmpl w:val="E9EE0520"/>
    <w:lvl w:ilvl="0">
      <w:start w:val="1"/>
      <w:numFmt w:val="decimal"/>
      <w:lvlText w:val="%1)"/>
      <w:lvlJc w:val="left"/>
      <w:pPr>
        <w:tabs>
          <w:tab w:val="num" w:pos="680"/>
        </w:tabs>
        <w:ind w:left="680" w:hanging="340"/>
      </w:pPr>
      <w:rPr>
        <w:rFonts w:hint="default"/>
        <w:b w:val="0"/>
      </w:rPr>
    </w:lvl>
    <w:lvl w:ilvl="1">
      <w:start w:val="1"/>
      <w:numFmt w:val="lowerLetter"/>
      <w:lvlText w:val="%2)"/>
      <w:lvlJc w:val="left"/>
      <w:pPr>
        <w:tabs>
          <w:tab w:val="num" w:pos="1021"/>
        </w:tabs>
        <w:ind w:left="1361" w:hanging="340"/>
      </w:pPr>
      <w:rPr>
        <w:rFonts w:hint="default"/>
      </w:rPr>
    </w:lvl>
    <w:lvl w:ilvl="2">
      <w:start w:val="1"/>
      <w:numFmt w:val="lowerRoman"/>
      <w:lvlText w:val="%3)"/>
      <w:lvlJc w:val="left"/>
      <w:pPr>
        <w:tabs>
          <w:tab w:val="num" w:pos="1701"/>
        </w:tabs>
        <w:ind w:left="2041" w:hanging="340"/>
      </w:pPr>
      <w:rPr>
        <w:rFonts w:hint="default"/>
      </w:rPr>
    </w:lvl>
    <w:lvl w:ilvl="3">
      <w:start w:val="1"/>
      <w:numFmt w:val="decimal"/>
      <w:lvlText w:val="(%4)"/>
      <w:lvlJc w:val="left"/>
      <w:pPr>
        <w:ind w:left="2722" w:hanging="34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A343560"/>
    <w:multiLevelType w:val="multilevel"/>
    <w:tmpl w:val="E9EE0520"/>
    <w:lvl w:ilvl="0">
      <w:start w:val="1"/>
      <w:numFmt w:val="decimal"/>
      <w:lvlText w:val="%1)"/>
      <w:lvlJc w:val="left"/>
      <w:pPr>
        <w:tabs>
          <w:tab w:val="num" w:pos="680"/>
        </w:tabs>
        <w:ind w:left="680" w:hanging="340"/>
      </w:pPr>
      <w:rPr>
        <w:rFonts w:hint="default"/>
        <w:b w:val="0"/>
      </w:rPr>
    </w:lvl>
    <w:lvl w:ilvl="1">
      <w:start w:val="1"/>
      <w:numFmt w:val="lowerLetter"/>
      <w:lvlText w:val="%2)"/>
      <w:lvlJc w:val="left"/>
      <w:pPr>
        <w:tabs>
          <w:tab w:val="num" w:pos="1021"/>
        </w:tabs>
        <w:ind w:left="1361" w:hanging="340"/>
      </w:pPr>
      <w:rPr>
        <w:rFonts w:hint="default"/>
      </w:rPr>
    </w:lvl>
    <w:lvl w:ilvl="2">
      <w:start w:val="1"/>
      <w:numFmt w:val="lowerRoman"/>
      <w:lvlText w:val="%3)"/>
      <w:lvlJc w:val="left"/>
      <w:pPr>
        <w:tabs>
          <w:tab w:val="num" w:pos="1701"/>
        </w:tabs>
        <w:ind w:left="2041" w:hanging="340"/>
      </w:pPr>
      <w:rPr>
        <w:rFonts w:hint="default"/>
      </w:rPr>
    </w:lvl>
    <w:lvl w:ilvl="3">
      <w:start w:val="1"/>
      <w:numFmt w:val="decimal"/>
      <w:lvlText w:val="(%4)"/>
      <w:lvlJc w:val="left"/>
      <w:pPr>
        <w:ind w:left="2722" w:hanging="34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AF250A4"/>
    <w:multiLevelType w:val="multilevel"/>
    <w:tmpl w:val="A24CB0E0"/>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DB8333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2DB36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3CB2C67"/>
    <w:multiLevelType w:val="multilevel"/>
    <w:tmpl w:val="8C34395A"/>
    <w:lvl w:ilvl="0">
      <w:start w:val="16"/>
      <w:numFmt w:val="decimal"/>
      <w:lvlText w:val="%1)"/>
      <w:lvlJc w:val="left"/>
      <w:pPr>
        <w:ind w:left="567" w:hanging="283"/>
      </w:pPr>
      <w:rPr>
        <w:rFonts w:hint="default"/>
      </w:rPr>
    </w:lvl>
    <w:lvl w:ilvl="1">
      <w:start w:val="1"/>
      <w:numFmt w:val="lowerLetter"/>
      <w:lvlText w:val="%2)"/>
      <w:lvlJc w:val="left"/>
      <w:pPr>
        <w:tabs>
          <w:tab w:val="num" w:pos="851"/>
        </w:tabs>
        <w:ind w:left="1134" w:hanging="283"/>
      </w:pPr>
      <w:rPr>
        <w:rFonts w:hint="default"/>
      </w:rPr>
    </w:lvl>
    <w:lvl w:ilvl="2">
      <w:start w:val="1"/>
      <w:numFmt w:val="lowerRoman"/>
      <w:lvlText w:val="%3)"/>
      <w:lvlJc w:val="left"/>
      <w:pPr>
        <w:tabs>
          <w:tab w:val="num" w:pos="1418"/>
        </w:tabs>
        <w:ind w:left="1701" w:hanging="283"/>
      </w:pPr>
      <w:rPr>
        <w:rFonts w:hint="default"/>
      </w:rPr>
    </w:lvl>
    <w:lvl w:ilvl="3">
      <w:start w:val="1"/>
      <w:numFmt w:val="decimal"/>
      <w:lvlText w:val="(%4)"/>
      <w:lvlJc w:val="left"/>
      <w:pPr>
        <w:ind w:left="2268" w:hanging="28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40C733A"/>
    <w:multiLevelType w:val="hybridMultilevel"/>
    <w:tmpl w:val="87704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74D2389"/>
    <w:multiLevelType w:val="multilevel"/>
    <w:tmpl w:val="D5D4E7C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A572D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DE50D03"/>
    <w:multiLevelType w:val="multilevel"/>
    <w:tmpl w:val="D51E8752"/>
    <w:lvl w:ilvl="0">
      <w:start w:val="10"/>
      <w:numFmt w:val="decimal"/>
      <w:lvlText w:val="%1)"/>
      <w:lvlJc w:val="left"/>
      <w:pPr>
        <w:tabs>
          <w:tab w:val="num" w:pos="680"/>
        </w:tabs>
        <w:ind w:left="680" w:hanging="340"/>
      </w:pPr>
      <w:rPr>
        <w:rFonts w:hint="default"/>
        <w:b w:val="0"/>
      </w:rPr>
    </w:lvl>
    <w:lvl w:ilvl="1">
      <w:start w:val="1"/>
      <w:numFmt w:val="lowerLetter"/>
      <w:lvlText w:val="%2)"/>
      <w:lvlJc w:val="left"/>
      <w:pPr>
        <w:tabs>
          <w:tab w:val="num" w:pos="1021"/>
        </w:tabs>
        <w:ind w:left="1361" w:hanging="340"/>
      </w:pPr>
      <w:rPr>
        <w:rFonts w:hint="default"/>
      </w:rPr>
    </w:lvl>
    <w:lvl w:ilvl="2">
      <w:start w:val="1"/>
      <w:numFmt w:val="lowerRoman"/>
      <w:lvlText w:val="%3)"/>
      <w:lvlJc w:val="left"/>
      <w:pPr>
        <w:tabs>
          <w:tab w:val="num" w:pos="1701"/>
        </w:tabs>
        <w:ind w:left="2041" w:hanging="340"/>
      </w:pPr>
      <w:rPr>
        <w:rFonts w:hint="default"/>
      </w:rPr>
    </w:lvl>
    <w:lvl w:ilvl="3">
      <w:start w:val="1"/>
      <w:numFmt w:val="decimal"/>
      <w:lvlText w:val="(%4)"/>
      <w:lvlJc w:val="left"/>
      <w:pPr>
        <w:ind w:left="2722" w:hanging="34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E7223EC"/>
    <w:multiLevelType w:val="hybridMultilevel"/>
    <w:tmpl w:val="96A26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CF5E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84106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DB528BA"/>
    <w:multiLevelType w:val="hybridMultilevel"/>
    <w:tmpl w:val="A24CB0E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C505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F7F66CE"/>
    <w:multiLevelType w:val="multilevel"/>
    <w:tmpl w:val="8C34395A"/>
    <w:lvl w:ilvl="0">
      <w:start w:val="16"/>
      <w:numFmt w:val="decimal"/>
      <w:lvlText w:val="%1)"/>
      <w:lvlJc w:val="left"/>
      <w:pPr>
        <w:ind w:left="567" w:hanging="283"/>
      </w:pPr>
      <w:rPr>
        <w:rFonts w:hint="default"/>
      </w:rPr>
    </w:lvl>
    <w:lvl w:ilvl="1">
      <w:start w:val="1"/>
      <w:numFmt w:val="lowerLetter"/>
      <w:lvlText w:val="%2)"/>
      <w:lvlJc w:val="left"/>
      <w:pPr>
        <w:tabs>
          <w:tab w:val="num" w:pos="851"/>
        </w:tabs>
        <w:ind w:left="1134" w:hanging="283"/>
      </w:pPr>
      <w:rPr>
        <w:rFonts w:hint="default"/>
      </w:rPr>
    </w:lvl>
    <w:lvl w:ilvl="2">
      <w:start w:val="1"/>
      <w:numFmt w:val="lowerRoman"/>
      <w:lvlText w:val="%3)"/>
      <w:lvlJc w:val="left"/>
      <w:pPr>
        <w:tabs>
          <w:tab w:val="num" w:pos="1418"/>
        </w:tabs>
        <w:ind w:left="1701" w:hanging="283"/>
      </w:pPr>
      <w:rPr>
        <w:rFonts w:hint="default"/>
      </w:rPr>
    </w:lvl>
    <w:lvl w:ilvl="3">
      <w:start w:val="1"/>
      <w:numFmt w:val="decimal"/>
      <w:lvlText w:val="(%4)"/>
      <w:lvlJc w:val="left"/>
      <w:pPr>
        <w:ind w:left="2268" w:hanging="28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FC14C4B"/>
    <w:multiLevelType w:val="multilevel"/>
    <w:tmpl w:val="9FEE0E80"/>
    <w:lvl w:ilvl="0">
      <w:start w:val="1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036425A"/>
    <w:multiLevelType w:val="multilevel"/>
    <w:tmpl w:val="D94CDF9C"/>
    <w:lvl w:ilvl="0">
      <w:start w:val="1"/>
      <w:numFmt w:val="decimal"/>
      <w:lvlText w:val="%1)"/>
      <w:lvlJc w:val="left"/>
      <w:pPr>
        <w:tabs>
          <w:tab w:val="num" w:pos="680"/>
        </w:tabs>
        <w:ind w:left="680" w:hanging="340"/>
      </w:pPr>
      <w:rPr>
        <w:rFonts w:hint="default"/>
      </w:rPr>
    </w:lvl>
    <w:lvl w:ilvl="1">
      <w:start w:val="1"/>
      <w:numFmt w:val="lowerLetter"/>
      <w:lvlText w:val="%2)"/>
      <w:lvlJc w:val="left"/>
      <w:pPr>
        <w:tabs>
          <w:tab w:val="num" w:pos="1021"/>
        </w:tabs>
        <w:ind w:left="1361" w:hanging="340"/>
      </w:pPr>
      <w:rPr>
        <w:rFonts w:hint="default"/>
      </w:rPr>
    </w:lvl>
    <w:lvl w:ilvl="2">
      <w:start w:val="1"/>
      <w:numFmt w:val="lowerRoman"/>
      <w:lvlText w:val="%3)"/>
      <w:lvlJc w:val="left"/>
      <w:pPr>
        <w:tabs>
          <w:tab w:val="num" w:pos="1701"/>
        </w:tabs>
        <w:ind w:left="2041" w:hanging="340"/>
      </w:pPr>
      <w:rPr>
        <w:rFonts w:hint="default"/>
      </w:rPr>
    </w:lvl>
    <w:lvl w:ilvl="3">
      <w:start w:val="1"/>
      <w:numFmt w:val="decimal"/>
      <w:lvlText w:val="(%4)"/>
      <w:lvlJc w:val="left"/>
      <w:pPr>
        <w:ind w:left="2722" w:hanging="34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86540A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C5C49A9"/>
    <w:multiLevelType w:val="multilevel"/>
    <w:tmpl w:val="EBC23188"/>
    <w:lvl w:ilvl="0">
      <w:start w:val="1"/>
      <w:numFmt w:val="decimal"/>
      <w:lvlText w:val="%1)"/>
      <w:lvlJc w:val="left"/>
      <w:pPr>
        <w:ind w:left="720" w:hanging="363"/>
      </w:pPr>
      <w:rPr>
        <w:rFonts w:hint="default"/>
      </w:rPr>
    </w:lvl>
    <w:lvl w:ilvl="1">
      <w:start w:val="1"/>
      <w:numFmt w:val="lowerLetter"/>
      <w:lvlText w:val="%2)"/>
      <w:lvlJc w:val="left"/>
      <w:pPr>
        <w:tabs>
          <w:tab w:val="num" w:pos="1134"/>
        </w:tabs>
        <w:ind w:left="1418" w:hanging="284"/>
      </w:pPr>
      <w:rPr>
        <w:rFonts w:hint="default"/>
      </w:rPr>
    </w:lvl>
    <w:lvl w:ilvl="2">
      <w:start w:val="1"/>
      <w:numFmt w:val="lowerRoman"/>
      <w:lvlText w:val="%3)"/>
      <w:lvlJc w:val="left"/>
      <w:pPr>
        <w:tabs>
          <w:tab w:val="num" w:pos="1701"/>
        </w:tabs>
        <w:ind w:left="1985" w:hanging="284"/>
      </w:pPr>
      <w:rPr>
        <w:rFonts w:hint="default"/>
      </w:rPr>
    </w:lvl>
    <w:lvl w:ilvl="3">
      <w:start w:val="1"/>
      <w:numFmt w:val="decimal"/>
      <w:lvlText w:val="(%4)"/>
      <w:lvlJc w:val="left"/>
      <w:pPr>
        <w:ind w:left="2552" w:hanging="28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51D2A2D"/>
    <w:multiLevelType w:val="multilevel"/>
    <w:tmpl w:val="D94CDF9C"/>
    <w:lvl w:ilvl="0">
      <w:start w:val="1"/>
      <w:numFmt w:val="decimal"/>
      <w:lvlText w:val="%1)"/>
      <w:lvlJc w:val="left"/>
      <w:pPr>
        <w:tabs>
          <w:tab w:val="num" w:pos="680"/>
        </w:tabs>
        <w:ind w:left="680" w:hanging="340"/>
      </w:pPr>
      <w:rPr>
        <w:rFonts w:hint="default"/>
      </w:rPr>
    </w:lvl>
    <w:lvl w:ilvl="1">
      <w:start w:val="1"/>
      <w:numFmt w:val="lowerLetter"/>
      <w:lvlText w:val="%2)"/>
      <w:lvlJc w:val="left"/>
      <w:pPr>
        <w:tabs>
          <w:tab w:val="num" w:pos="1021"/>
        </w:tabs>
        <w:ind w:left="1361" w:hanging="340"/>
      </w:pPr>
      <w:rPr>
        <w:rFonts w:hint="default"/>
      </w:rPr>
    </w:lvl>
    <w:lvl w:ilvl="2">
      <w:start w:val="1"/>
      <w:numFmt w:val="lowerRoman"/>
      <w:lvlText w:val="%3)"/>
      <w:lvlJc w:val="left"/>
      <w:pPr>
        <w:tabs>
          <w:tab w:val="num" w:pos="1701"/>
        </w:tabs>
        <w:ind w:left="2041" w:hanging="340"/>
      </w:pPr>
      <w:rPr>
        <w:rFonts w:hint="default"/>
      </w:rPr>
    </w:lvl>
    <w:lvl w:ilvl="3">
      <w:start w:val="1"/>
      <w:numFmt w:val="decimal"/>
      <w:lvlText w:val="(%4)"/>
      <w:lvlJc w:val="left"/>
      <w:pPr>
        <w:ind w:left="2722" w:hanging="34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63C3F84"/>
    <w:multiLevelType w:val="multilevel"/>
    <w:tmpl w:val="BE6A7F5E"/>
    <w:lvl w:ilvl="0">
      <w:start w:val="1"/>
      <w:numFmt w:val="decimal"/>
      <w:lvlText w:val="%1)"/>
      <w:lvlJc w:val="left"/>
      <w:pPr>
        <w:tabs>
          <w:tab w:val="num" w:pos="680"/>
        </w:tabs>
        <w:ind w:left="680" w:hanging="340"/>
      </w:pPr>
      <w:rPr>
        <w:rFonts w:hint="default"/>
      </w:rPr>
    </w:lvl>
    <w:lvl w:ilvl="1">
      <w:start w:val="1"/>
      <w:numFmt w:val="lowerLetter"/>
      <w:lvlText w:val="%2)"/>
      <w:lvlJc w:val="left"/>
      <w:pPr>
        <w:tabs>
          <w:tab w:val="num" w:pos="1021"/>
        </w:tabs>
        <w:ind w:left="1361" w:hanging="340"/>
      </w:pPr>
      <w:rPr>
        <w:rFonts w:hint="default"/>
      </w:rPr>
    </w:lvl>
    <w:lvl w:ilvl="2">
      <w:start w:val="1"/>
      <w:numFmt w:val="lowerRoman"/>
      <w:lvlText w:val="%3)"/>
      <w:lvlJc w:val="left"/>
      <w:pPr>
        <w:tabs>
          <w:tab w:val="num" w:pos="1701"/>
        </w:tabs>
        <w:ind w:left="2041" w:hanging="340"/>
      </w:pPr>
      <w:rPr>
        <w:rFonts w:hint="default"/>
      </w:rPr>
    </w:lvl>
    <w:lvl w:ilvl="3">
      <w:start w:val="1"/>
      <w:numFmt w:val="decimal"/>
      <w:lvlText w:val="(%4)"/>
      <w:lvlJc w:val="left"/>
      <w:pPr>
        <w:ind w:left="2722" w:hanging="34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7292480"/>
    <w:multiLevelType w:val="hybridMultilevel"/>
    <w:tmpl w:val="E02C8F3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0" w15:restartNumberingAfterBreak="0">
    <w:nsid w:val="7DB25ACE"/>
    <w:multiLevelType w:val="multilevel"/>
    <w:tmpl w:val="7D104BEC"/>
    <w:lvl w:ilvl="0">
      <w:start w:val="8"/>
      <w:numFmt w:val="decimal"/>
      <w:lvlText w:val="%1)"/>
      <w:lvlJc w:val="left"/>
      <w:pPr>
        <w:ind w:left="567" w:hanging="283"/>
      </w:pPr>
      <w:rPr>
        <w:rFonts w:hint="default"/>
      </w:rPr>
    </w:lvl>
    <w:lvl w:ilvl="1">
      <w:start w:val="1"/>
      <w:numFmt w:val="lowerLetter"/>
      <w:lvlText w:val="%2)"/>
      <w:lvlJc w:val="left"/>
      <w:pPr>
        <w:tabs>
          <w:tab w:val="num" w:pos="851"/>
        </w:tabs>
        <w:ind w:left="1134" w:hanging="283"/>
      </w:pPr>
      <w:rPr>
        <w:rFonts w:hint="default"/>
      </w:rPr>
    </w:lvl>
    <w:lvl w:ilvl="2">
      <w:start w:val="1"/>
      <w:numFmt w:val="lowerRoman"/>
      <w:lvlText w:val="%3)"/>
      <w:lvlJc w:val="left"/>
      <w:pPr>
        <w:tabs>
          <w:tab w:val="num" w:pos="1418"/>
        </w:tabs>
        <w:ind w:left="1701" w:hanging="283"/>
      </w:pPr>
      <w:rPr>
        <w:rFonts w:hint="default"/>
      </w:rPr>
    </w:lvl>
    <w:lvl w:ilvl="3">
      <w:start w:val="1"/>
      <w:numFmt w:val="decimal"/>
      <w:lvlText w:val="(%4)"/>
      <w:lvlJc w:val="left"/>
      <w:pPr>
        <w:ind w:left="2268" w:hanging="28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E265335"/>
    <w:multiLevelType w:val="multilevel"/>
    <w:tmpl w:val="8A5C8F32"/>
    <w:lvl w:ilvl="0">
      <w:start w:val="1"/>
      <w:numFmt w:val="decimal"/>
      <w:lvlText w:val="%1)"/>
      <w:lvlJc w:val="left"/>
      <w:pPr>
        <w:ind w:left="680" w:hanging="340"/>
      </w:pPr>
      <w:rPr>
        <w:rFonts w:hint="default"/>
      </w:rPr>
    </w:lvl>
    <w:lvl w:ilvl="1">
      <w:start w:val="1"/>
      <w:numFmt w:val="lowerLetter"/>
      <w:lvlText w:val="%2)"/>
      <w:lvlJc w:val="left"/>
      <w:pPr>
        <w:tabs>
          <w:tab w:val="num" w:pos="1021"/>
        </w:tabs>
        <w:ind w:left="1361" w:hanging="340"/>
      </w:pPr>
      <w:rPr>
        <w:rFonts w:hint="default"/>
      </w:rPr>
    </w:lvl>
    <w:lvl w:ilvl="2">
      <w:start w:val="1"/>
      <w:numFmt w:val="lowerRoman"/>
      <w:lvlText w:val="%3)"/>
      <w:lvlJc w:val="left"/>
      <w:pPr>
        <w:tabs>
          <w:tab w:val="num" w:pos="1701"/>
        </w:tabs>
        <w:ind w:left="2041" w:hanging="340"/>
      </w:pPr>
      <w:rPr>
        <w:rFonts w:hint="default"/>
      </w:rPr>
    </w:lvl>
    <w:lvl w:ilvl="3">
      <w:start w:val="1"/>
      <w:numFmt w:val="decimal"/>
      <w:lvlText w:val="(%4)"/>
      <w:lvlJc w:val="left"/>
      <w:pPr>
        <w:ind w:left="2722" w:hanging="34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F1810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F8B42BF"/>
    <w:multiLevelType w:val="multilevel"/>
    <w:tmpl w:val="429235DE"/>
    <w:lvl w:ilvl="0">
      <w:start w:val="1"/>
      <w:numFmt w:val="decimal"/>
      <w:lvlText w:val="%1)"/>
      <w:lvlJc w:val="left"/>
      <w:pPr>
        <w:ind w:left="567" w:hanging="283"/>
      </w:pPr>
      <w:rPr>
        <w:rFonts w:hint="default"/>
      </w:rPr>
    </w:lvl>
    <w:lvl w:ilvl="1">
      <w:start w:val="1"/>
      <w:numFmt w:val="lowerLetter"/>
      <w:lvlText w:val="%2)"/>
      <w:lvlJc w:val="left"/>
      <w:pPr>
        <w:tabs>
          <w:tab w:val="num" w:pos="1134"/>
        </w:tabs>
        <w:ind w:left="1134" w:hanging="283"/>
      </w:pPr>
      <w:rPr>
        <w:rFonts w:hint="default"/>
      </w:rPr>
    </w:lvl>
    <w:lvl w:ilvl="2">
      <w:start w:val="1"/>
      <w:numFmt w:val="lowerRoman"/>
      <w:lvlText w:val="%3)"/>
      <w:lvlJc w:val="left"/>
      <w:pPr>
        <w:tabs>
          <w:tab w:val="num" w:pos="1701"/>
        </w:tabs>
        <w:ind w:left="1701" w:hanging="283"/>
      </w:pPr>
      <w:rPr>
        <w:rFonts w:hint="default"/>
      </w:rPr>
    </w:lvl>
    <w:lvl w:ilvl="3">
      <w:start w:val="1"/>
      <w:numFmt w:val="decimal"/>
      <w:lvlText w:val="(%4)"/>
      <w:lvlJc w:val="left"/>
      <w:pPr>
        <w:ind w:left="2268" w:hanging="28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0"/>
  </w:num>
  <w:num w:numId="2">
    <w:abstractNumId w:val="13"/>
  </w:num>
  <w:num w:numId="3">
    <w:abstractNumId w:val="29"/>
  </w:num>
  <w:num w:numId="4">
    <w:abstractNumId w:val="14"/>
  </w:num>
  <w:num w:numId="5">
    <w:abstractNumId w:val="17"/>
  </w:num>
  <w:num w:numId="6">
    <w:abstractNumId w:val="3"/>
  </w:num>
  <w:num w:numId="7">
    <w:abstractNumId w:val="9"/>
  </w:num>
  <w:num w:numId="8">
    <w:abstractNumId w:val="4"/>
  </w:num>
  <w:num w:numId="9">
    <w:abstractNumId w:val="10"/>
  </w:num>
  <w:num w:numId="10">
    <w:abstractNumId w:val="0"/>
  </w:num>
  <w:num w:numId="11">
    <w:abstractNumId w:val="5"/>
  </w:num>
  <w:num w:numId="12">
    <w:abstractNumId w:val="25"/>
  </w:num>
  <w:num w:numId="13">
    <w:abstractNumId w:val="11"/>
  </w:num>
  <w:num w:numId="14">
    <w:abstractNumId w:val="32"/>
  </w:num>
  <w:num w:numId="15">
    <w:abstractNumId w:val="15"/>
  </w:num>
  <w:num w:numId="16">
    <w:abstractNumId w:val="18"/>
  </w:num>
  <w:num w:numId="17">
    <w:abstractNumId w:val="23"/>
  </w:num>
  <w:num w:numId="18">
    <w:abstractNumId w:val="19"/>
  </w:num>
  <w:num w:numId="19">
    <w:abstractNumId w:val="26"/>
  </w:num>
  <w:num w:numId="20">
    <w:abstractNumId w:val="2"/>
  </w:num>
  <w:num w:numId="21">
    <w:abstractNumId w:val="33"/>
  </w:num>
  <w:num w:numId="22">
    <w:abstractNumId w:val="22"/>
  </w:num>
  <w:num w:numId="23">
    <w:abstractNumId w:val="12"/>
  </w:num>
  <w:num w:numId="24">
    <w:abstractNumId w:val="6"/>
  </w:num>
  <w:num w:numId="25">
    <w:abstractNumId w:val="30"/>
  </w:num>
  <w:num w:numId="26">
    <w:abstractNumId w:val="1"/>
  </w:num>
  <w:num w:numId="27">
    <w:abstractNumId w:val="31"/>
  </w:num>
  <w:num w:numId="28">
    <w:abstractNumId w:val="21"/>
  </w:num>
  <w:num w:numId="29">
    <w:abstractNumId w:val="7"/>
  </w:num>
  <w:num w:numId="30">
    <w:abstractNumId w:val="28"/>
  </w:num>
  <w:num w:numId="31">
    <w:abstractNumId w:val="24"/>
  </w:num>
  <w:num w:numId="32">
    <w:abstractNumId w:val="27"/>
  </w:num>
  <w:num w:numId="33">
    <w:abstractNumId w:val="16"/>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AEA"/>
    <w:rsid w:val="0000720B"/>
    <w:rsid w:val="000227FA"/>
    <w:rsid w:val="0002546A"/>
    <w:rsid w:val="00040AD1"/>
    <w:rsid w:val="00052FB1"/>
    <w:rsid w:val="000713DE"/>
    <w:rsid w:val="0008247D"/>
    <w:rsid w:val="000920A2"/>
    <w:rsid w:val="0009793E"/>
    <w:rsid w:val="000A28C9"/>
    <w:rsid w:val="000B0567"/>
    <w:rsid w:val="000B3336"/>
    <w:rsid w:val="000B7BF8"/>
    <w:rsid w:val="000C3B77"/>
    <w:rsid w:val="000E2F78"/>
    <w:rsid w:val="001113C3"/>
    <w:rsid w:val="00112C65"/>
    <w:rsid w:val="0011757D"/>
    <w:rsid w:val="00122785"/>
    <w:rsid w:val="00123A35"/>
    <w:rsid w:val="0014278A"/>
    <w:rsid w:val="001442C3"/>
    <w:rsid w:val="00145C49"/>
    <w:rsid w:val="0014694F"/>
    <w:rsid w:val="00152009"/>
    <w:rsid w:val="00162EEF"/>
    <w:rsid w:val="00166674"/>
    <w:rsid w:val="00170C56"/>
    <w:rsid w:val="001B3F50"/>
    <w:rsid w:val="001F2D25"/>
    <w:rsid w:val="001F55BC"/>
    <w:rsid w:val="00205BE8"/>
    <w:rsid w:val="00206E6B"/>
    <w:rsid w:val="00232759"/>
    <w:rsid w:val="00260170"/>
    <w:rsid w:val="00292B00"/>
    <w:rsid w:val="00293D11"/>
    <w:rsid w:val="002A2998"/>
    <w:rsid w:val="002A3FB8"/>
    <w:rsid w:val="002A4D18"/>
    <w:rsid w:val="002A6BDC"/>
    <w:rsid w:val="002B416B"/>
    <w:rsid w:val="002C2EA4"/>
    <w:rsid w:val="002E441F"/>
    <w:rsid w:val="002E4618"/>
    <w:rsid w:val="0030654B"/>
    <w:rsid w:val="003172A7"/>
    <w:rsid w:val="00317744"/>
    <w:rsid w:val="00317A7F"/>
    <w:rsid w:val="00322AF0"/>
    <w:rsid w:val="003361B6"/>
    <w:rsid w:val="0037049C"/>
    <w:rsid w:val="003873E7"/>
    <w:rsid w:val="00387B61"/>
    <w:rsid w:val="003A2788"/>
    <w:rsid w:val="003B7F5F"/>
    <w:rsid w:val="003C1C00"/>
    <w:rsid w:val="003C28C9"/>
    <w:rsid w:val="003C683B"/>
    <w:rsid w:val="003E5E9A"/>
    <w:rsid w:val="003F14F8"/>
    <w:rsid w:val="003F1679"/>
    <w:rsid w:val="00453C21"/>
    <w:rsid w:val="00463E56"/>
    <w:rsid w:val="004706F6"/>
    <w:rsid w:val="00474558"/>
    <w:rsid w:val="004A7590"/>
    <w:rsid w:val="004B50B3"/>
    <w:rsid w:val="004D22EB"/>
    <w:rsid w:val="004F0BE7"/>
    <w:rsid w:val="00501BF4"/>
    <w:rsid w:val="00501FC7"/>
    <w:rsid w:val="00510D2B"/>
    <w:rsid w:val="0051596A"/>
    <w:rsid w:val="0052695A"/>
    <w:rsid w:val="00527C1C"/>
    <w:rsid w:val="00527E9A"/>
    <w:rsid w:val="00530217"/>
    <w:rsid w:val="00531036"/>
    <w:rsid w:val="00533E45"/>
    <w:rsid w:val="00535CF9"/>
    <w:rsid w:val="005702C3"/>
    <w:rsid w:val="00571011"/>
    <w:rsid w:val="005763D5"/>
    <w:rsid w:val="00581B1A"/>
    <w:rsid w:val="00585E12"/>
    <w:rsid w:val="005B74BC"/>
    <w:rsid w:val="005D1071"/>
    <w:rsid w:val="005D2443"/>
    <w:rsid w:val="005D4A5C"/>
    <w:rsid w:val="005E4021"/>
    <w:rsid w:val="005F1158"/>
    <w:rsid w:val="005F3F75"/>
    <w:rsid w:val="005F4E74"/>
    <w:rsid w:val="005F54A1"/>
    <w:rsid w:val="005F7A14"/>
    <w:rsid w:val="00602DF6"/>
    <w:rsid w:val="006233A8"/>
    <w:rsid w:val="0062567B"/>
    <w:rsid w:val="00626F42"/>
    <w:rsid w:val="0063393C"/>
    <w:rsid w:val="00637D1A"/>
    <w:rsid w:val="00647E1E"/>
    <w:rsid w:val="00653379"/>
    <w:rsid w:val="00660C44"/>
    <w:rsid w:val="00661443"/>
    <w:rsid w:val="00663C6F"/>
    <w:rsid w:val="00676521"/>
    <w:rsid w:val="006A0F3F"/>
    <w:rsid w:val="006C409D"/>
    <w:rsid w:val="006E6538"/>
    <w:rsid w:val="006F73AA"/>
    <w:rsid w:val="00710BE8"/>
    <w:rsid w:val="007500A3"/>
    <w:rsid w:val="007718D9"/>
    <w:rsid w:val="007A6C91"/>
    <w:rsid w:val="007A6E0B"/>
    <w:rsid w:val="007B1797"/>
    <w:rsid w:val="007C1140"/>
    <w:rsid w:val="007D384F"/>
    <w:rsid w:val="007F2FCF"/>
    <w:rsid w:val="00803813"/>
    <w:rsid w:val="00813339"/>
    <w:rsid w:val="00820BFE"/>
    <w:rsid w:val="00821D10"/>
    <w:rsid w:val="00823AEA"/>
    <w:rsid w:val="008506FC"/>
    <w:rsid w:val="00880B5E"/>
    <w:rsid w:val="008C6CB7"/>
    <w:rsid w:val="008F2D44"/>
    <w:rsid w:val="00904C36"/>
    <w:rsid w:val="0091557C"/>
    <w:rsid w:val="0091657D"/>
    <w:rsid w:val="0093404C"/>
    <w:rsid w:val="009456EA"/>
    <w:rsid w:val="00963280"/>
    <w:rsid w:val="00967445"/>
    <w:rsid w:val="00974524"/>
    <w:rsid w:val="009A61A8"/>
    <w:rsid w:val="009D7E54"/>
    <w:rsid w:val="009E4C9B"/>
    <w:rsid w:val="00A005FE"/>
    <w:rsid w:val="00A011F6"/>
    <w:rsid w:val="00A1035B"/>
    <w:rsid w:val="00A12FE0"/>
    <w:rsid w:val="00A17A4A"/>
    <w:rsid w:val="00A66BA3"/>
    <w:rsid w:val="00A95D5A"/>
    <w:rsid w:val="00AA5AE3"/>
    <w:rsid w:val="00AB2C43"/>
    <w:rsid w:val="00B06D2D"/>
    <w:rsid w:val="00B2120C"/>
    <w:rsid w:val="00B4569F"/>
    <w:rsid w:val="00B459A7"/>
    <w:rsid w:val="00B66C15"/>
    <w:rsid w:val="00B81D82"/>
    <w:rsid w:val="00B90F64"/>
    <w:rsid w:val="00BA1825"/>
    <w:rsid w:val="00BC4D8A"/>
    <w:rsid w:val="00BF7AD8"/>
    <w:rsid w:val="00C223DE"/>
    <w:rsid w:val="00C2252F"/>
    <w:rsid w:val="00C37298"/>
    <w:rsid w:val="00C470C2"/>
    <w:rsid w:val="00C63FE8"/>
    <w:rsid w:val="00C648AE"/>
    <w:rsid w:val="00C65019"/>
    <w:rsid w:val="00C72421"/>
    <w:rsid w:val="00C92706"/>
    <w:rsid w:val="00C9357F"/>
    <w:rsid w:val="00CB6F94"/>
    <w:rsid w:val="00CC1D19"/>
    <w:rsid w:val="00CC2FE0"/>
    <w:rsid w:val="00CD367F"/>
    <w:rsid w:val="00CD4A67"/>
    <w:rsid w:val="00CE1696"/>
    <w:rsid w:val="00CF2075"/>
    <w:rsid w:val="00CF4C32"/>
    <w:rsid w:val="00D01179"/>
    <w:rsid w:val="00D03334"/>
    <w:rsid w:val="00D25ABB"/>
    <w:rsid w:val="00D4399C"/>
    <w:rsid w:val="00D64778"/>
    <w:rsid w:val="00D73647"/>
    <w:rsid w:val="00D84A0B"/>
    <w:rsid w:val="00D91A2F"/>
    <w:rsid w:val="00DA299C"/>
    <w:rsid w:val="00DB3940"/>
    <w:rsid w:val="00DB7AFF"/>
    <w:rsid w:val="00DC33E1"/>
    <w:rsid w:val="00DC67CF"/>
    <w:rsid w:val="00DD3175"/>
    <w:rsid w:val="00DF4E45"/>
    <w:rsid w:val="00E058F6"/>
    <w:rsid w:val="00E148A5"/>
    <w:rsid w:val="00E15030"/>
    <w:rsid w:val="00E25A59"/>
    <w:rsid w:val="00E300C6"/>
    <w:rsid w:val="00E313CE"/>
    <w:rsid w:val="00E46A77"/>
    <w:rsid w:val="00E645DD"/>
    <w:rsid w:val="00E72B5D"/>
    <w:rsid w:val="00E97DE1"/>
    <w:rsid w:val="00EA0FA1"/>
    <w:rsid w:val="00EB387C"/>
    <w:rsid w:val="00EC21D7"/>
    <w:rsid w:val="00F00BF7"/>
    <w:rsid w:val="00F02837"/>
    <w:rsid w:val="00F21AB6"/>
    <w:rsid w:val="00F34BD5"/>
    <w:rsid w:val="00F4397F"/>
    <w:rsid w:val="00F545C5"/>
    <w:rsid w:val="00F86724"/>
    <w:rsid w:val="00F97C8D"/>
    <w:rsid w:val="00FB7903"/>
    <w:rsid w:val="00FE616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1EDE6A"/>
  <w15:docId w15:val="{17EDCACC-1387-1C43-AACB-7C7E53E45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AEA"/>
    <w:pPr>
      <w:ind w:left="720"/>
      <w:contextualSpacing/>
    </w:pPr>
  </w:style>
  <w:style w:type="character" w:styleId="Hyperlink">
    <w:name w:val="Hyperlink"/>
    <w:basedOn w:val="DefaultParagraphFont"/>
    <w:uiPriority w:val="99"/>
    <w:semiHidden/>
    <w:unhideWhenUsed/>
    <w:rsid w:val="00F97C8D"/>
    <w:rPr>
      <w:color w:val="0000FF" w:themeColor="hyperlink"/>
      <w:u w:val="single"/>
    </w:rPr>
  </w:style>
  <w:style w:type="table" w:styleId="TableGrid">
    <w:name w:val="Table Grid"/>
    <w:basedOn w:val="TableNormal"/>
    <w:uiPriority w:val="59"/>
    <w:rsid w:val="00625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2695A"/>
    <w:rPr>
      <w:sz w:val="18"/>
      <w:szCs w:val="18"/>
    </w:rPr>
  </w:style>
  <w:style w:type="paragraph" w:styleId="CommentText">
    <w:name w:val="annotation text"/>
    <w:basedOn w:val="Normal"/>
    <w:link w:val="CommentTextChar"/>
    <w:uiPriority w:val="99"/>
    <w:semiHidden/>
    <w:unhideWhenUsed/>
    <w:rsid w:val="0052695A"/>
  </w:style>
  <w:style w:type="character" w:customStyle="1" w:styleId="CommentTextChar">
    <w:name w:val="Comment Text Char"/>
    <w:basedOn w:val="DefaultParagraphFont"/>
    <w:link w:val="CommentText"/>
    <w:uiPriority w:val="99"/>
    <w:semiHidden/>
    <w:rsid w:val="0052695A"/>
  </w:style>
  <w:style w:type="paragraph" w:styleId="CommentSubject">
    <w:name w:val="annotation subject"/>
    <w:basedOn w:val="CommentText"/>
    <w:next w:val="CommentText"/>
    <w:link w:val="CommentSubjectChar"/>
    <w:uiPriority w:val="99"/>
    <w:semiHidden/>
    <w:unhideWhenUsed/>
    <w:rsid w:val="0052695A"/>
    <w:rPr>
      <w:b/>
      <w:bCs/>
      <w:sz w:val="20"/>
      <w:szCs w:val="20"/>
    </w:rPr>
  </w:style>
  <w:style w:type="character" w:customStyle="1" w:styleId="CommentSubjectChar">
    <w:name w:val="Comment Subject Char"/>
    <w:basedOn w:val="CommentTextChar"/>
    <w:link w:val="CommentSubject"/>
    <w:uiPriority w:val="99"/>
    <w:semiHidden/>
    <w:rsid w:val="0052695A"/>
    <w:rPr>
      <w:b/>
      <w:bCs/>
      <w:sz w:val="20"/>
      <w:szCs w:val="20"/>
    </w:rPr>
  </w:style>
  <w:style w:type="paragraph" w:styleId="Revision">
    <w:name w:val="Revision"/>
    <w:hidden/>
    <w:uiPriority w:val="99"/>
    <w:semiHidden/>
    <w:rsid w:val="0052695A"/>
  </w:style>
  <w:style w:type="paragraph" w:styleId="BalloonText">
    <w:name w:val="Balloon Text"/>
    <w:basedOn w:val="Normal"/>
    <w:link w:val="BalloonTextChar"/>
    <w:uiPriority w:val="99"/>
    <w:semiHidden/>
    <w:unhideWhenUsed/>
    <w:rsid w:val="0052695A"/>
    <w:rPr>
      <w:rFonts w:ascii="Lucida Grande" w:hAnsi="Lucida Grande"/>
      <w:sz w:val="18"/>
      <w:szCs w:val="18"/>
    </w:rPr>
  </w:style>
  <w:style w:type="character" w:customStyle="1" w:styleId="BalloonTextChar">
    <w:name w:val="Balloon Text Char"/>
    <w:basedOn w:val="DefaultParagraphFont"/>
    <w:link w:val="BalloonText"/>
    <w:uiPriority w:val="99"/>
    <w:semiHidden/>
    <w:rsid w:val="0052695A"/>
    <w:rPr>
      <w:rFonts w:ascii="Lucida Grande" w:hAnsi="Lucida Grande"/>
      <w:sz w:val="18"/>
      <w:szCs w:val="18"/>
    </w:rPr>
  </w:style>
  <w:style w:type="paragraph" w:styleId="Bibliography">
    <w:name w:val="Bibliography"/>
    <w:basedOn w:val="Normal"/>
    <w:next w:val="Normal"/>
    <w:uiPriority w:val="37"/>
    <w:unhideWhenUsed/>
    <w:rsid w:val="004D22EB"/>
    <w:pPr>
      <w:tabs>
        <w:tab w:val="left" w:pos="380"/>
      </w:tabs>
      <w:spacing w:after="240"/>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9729581">
      <w:bodyDiv w:val="1"/>
      <w:marLeft w:val="0"/>
      <w:marRight w:val="0"/>
      <w:marTop w:val="0"/>
      <w:marBottom w:val="0"/>
      <w:divBdr>
        <w:top w:val="none" w:sz="0" w:space="0" w:color="auto"/>
        <w:left w:val="none" w:sz="0" w:space="0" w:color="auto"/>
        <w:bottom w:val="none" w:sz="0" w:space="0" w:color="auto"/>
        <w:right w:val="none" w:sz="0" w:space="0" w:color="auto"/>
      </w:divBdr>
    </w:div>
    <w:div w:id="1316105518">
      <w:bodyDiv w:val="1"/>
      <w:marLeft w:val="0"/>
      <w:marRight w:val="0"/>
      <w:marTop w:val="0"/>
      <w:marBottom w:val="0"/>
      <w:divBdr>
        <w:top w:val="none" w:sz="0" w:space="0" w:color="auto"/>
        <w:left w:val="none" w:sz="0" w:space="0" w:color="auto"/>
        <w:bottom w:val="none" w:sz="0" w:space="0" w:color="auto"/>
        <w:right w:val="none" w:sz="0" w:space="0" w:color="auto"/>
      </w:divBdr>
    </w:div>
    <w:div w:id="1348679269">
      <w:bodyDiv w:val="1"/>
      <w:marLeft w:val="0"/>
      <w:marRight w:val="0"/>
      <w:marTop w:val="0"/>
      <w:marBottom w:val="0"/>
      <w:divBdr>
        <w:top w:val="none" w:sz="0" w:space="0" w:color="auto"/>
        <w:left w:val="none" w:sz="0" w:space="0" w:color="auto"/>
        <w:bottom w:val="none" w:sz="0" w:space="0" w:color="auto"/>
        <w:right w:val="none" w:sz="0" w:space="0" w:color="auto"/>
      </w:divBdr>
    </w:div>
    <w:div w:id="13598889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4EFF7-9E9A-704B-A4C6-2210E29A7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5548</Words>
  <Characters>31626</Characters>
  <Application>Microsoft Office Word</Application>
  <DocSecurity>0</DocSecurity>
  <Lines>263</Lines>
  <Paragraphs>74</Paragraphs>
  <ScaleCrop>false</ScaleCrop>
  <Company>CHOP/UPenn</Company>
  <LinksUpToDate>false</LinksUpToDate>
  <CharactersWithSpaces>37100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 Daymont</dc:creator>
  <cp:keywords/>
  <cp:lastModifiedBy>Carrie Daymont</cp:lastModifiedBy>
  <cp:revision>3</cp:revision>
  <dcterms:created xsi:type="dcterms:W3CDTF">2021-06-25T15:40:00Z</dcterms:created>
  <dcterms:modified xsi:type="dcterms:W3CDTF">2021-06-25T15:44:00Z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id="eWvjOZHL"/&gt;&lt;style id="http://www.zotero.org/styles/pediatrics" hasBibliography="1" bibliographyStyleHasBeenSet="1"/&gt;&lt;prefs&gt;&lt;pref name="fieldType" value="Field"/&gt;&lt;pref name="storeReferences" val</vt:lpwstr>
  </property>
  <property fmtid="{D5CDD505-2E9C-101B-9397-08002B2CF9AE}" pid="3" name="ZOTERO_PREF_2">
    <vt:lpwstr>ue="true"/&gt;&lt;pref name="automaticJournalAbbreviations" value=""/&gt;&lt;pref name="noteType" value="0"/&gt;&lt;/prefs&gt;&lt;/data&gt;</vt:lpwstr>
  </property>
</Properties>
</file>